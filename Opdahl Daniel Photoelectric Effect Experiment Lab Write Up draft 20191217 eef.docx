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48506" w14:textId="77777777" w:rsidR="00F14253" w:rsidRPr="0092696D" w:rsidRDefault="00F14253" w:rsidP="00F14253">
      <w:pPr>
        <w:spacing w:after="151" w:line="269" w:lineRule="auto"/>
        <w:jc w:val="right"/>
        <w:rPr>
          <w:rFonts w:ascii="Cambria" w:hAnsi="Cambria"/>
          <w:sz w:val="24"/>
          <w:szCs w:val="24"/>
        </w:rPr>
      </w:pPr>
      <w:r w:rsidRPr="0092696D">
        <w:rPr>
          <w:rFonts w:ascii="Cambria" w:hAnsi="Cambria"/>
          <w:sz w:val="24"/>
          <w:szCs w:val="24"/>
        </w:rPr>
        <w:t>Daniel Opdahl</w:t>
      </w:r>
    </w:p>
    <w:p w14:paraId="3D000E79" w14:textId="77777777" w:rsidR="00F14253" w:rsidRPr="0092696D" w:rsidRDefault="00F14253" w:rsidP="00F14253">
      <w:pPr>
        <w:spacing w:after="151" w:line="269" w:lineRule="auto"/>
        <w:jc w:val="right"/>
        <w:rPr>
          <w:rFonts w:ascii="Cambria" w:hAnsi="Cambria"/>
          <w:sz w:val="24"/>
          <w:szCs w:val="24"/>
        </w:rPr>
      </w:pPr>
      <w:r w:rsidRPr="0092696D">
        <w:rPr>
          <w:rFonts w:ascii="Cambria" w:hAnsi="Cambria"/>
          <w:sz w:val="24"/>
          <w:szCs w:val="24"/>
        </w:rPr>
        <w:t>Photoelectric effect experiment</w:t>
      </w:r>
    </w:p>
    <w:p w14:paraId="463802E3" w14:textId="77777777" w:rsidR="00F14253" w:rsidRDefault="00F14253" w:rsidP="00F14253">
      <w:pPr>
        <w:rPr>
          <w:rFonts w:ascii="Cambria" w:hAnsi="Cambria"/>
          <w:sz w:val="24"/>
          <w:szCs w:val="24"/>
          <w:u w:val="single"/>
        </w:rPr>
      </w:pPr>
      <w:r w:rsidRPr="0092696D">
        <w:rPr>
          <w:rFonts w:ascii="Cambria" w:hAnsi="Cambria"/>
          <w:sz w:val="24"/>
          <w:szCs w:val="24"/>
          <w:u w:val="single"/>
        </w:rPr>
        <w:t>Introduction</w:t>
      </w:r>
    </w:p>
    <w:p w14:paraId="6DD38A84" w14:textId="6C088893" w:rsidR="0068044F" w:rsidRDefault="003E231A" w:rsidP="00F14253">
      <w:pPr>
        <w:rPr>
          <w:rFonts w:ascii="Cambria" w:hAnsi="Cambria"/>
          <w:sz w:val="24"/>
          <w:szCs w:val="24"/>
        </w:rPr>
      </w:pPr>
      <w:r>
        <w:rPr>
          <w:rFonts w:ascii="Cambria" w:hAnsi="Cambria"/>
          <w:sz w:val="24"/>
          <w:szCs w:val="24"/>
        </w:rPr>
        <w:t xml:space="preserve">In the early 1900’s, inspired by the idea </w:t>
      </w:r>
      <w:del w:id="0" w:author="Daniel Opdahl" w:date="2019-12-17T15:40:00Z">
        <w:r w:rsidDel="00740DE9">
          <w:rPr>
            <w:rFonts w:ascii="Cambria" w:hAnsi="Cambria"/>
            <w:sz w:val="24"/>
            <w:szCs w:val="24"/>
          </w:rPr>
          <w:delText xml:space="preserve">introduced by physicist Max Planck </w:delText>
        </w:r>
      </w:del>
      <w:r>
        <w:rPr>
          <w:rFonts w:ascii="Cambria" w:hAnsi="Cambria"/>
          <w:sz w:val="24"/>
          <w:szCs w:val="24"/>
        </w:rPr>
        <w:t xml:space="preserve">that </w:t>
      </w:r>
      <w:commentRangeStart w:id="1"/>
      <w:r w:rsidR="00733621">
        <w:rPr>
          <w:rFonts w:ascii="Cambria" w:hAnsi="Cambria"/>
          <w:sz w:val="24"/>
          <w:szCs w:val="24"/>
        </w:rPr>
        <w:t xml:space="preserve">all </w:t>
      </w:r>
      <w:r>
        <w:rPr>
          <w:rFonts w:ascii="Cambria" w:hAnsi="Cambria"/>
          <w:sz w:val="24"/>
          <w:szCs w:val="24"/>
        </w:rPr>
        <w:t>energy is quantized</w:t>
      </w:r>
      <w:commentRangeEnd w:id="1"/>
      <w:r w:rsidR="00C42B7B">
        <w:rPr>
          <w:rStyle w:val="CommentReference"/>
        </w:rPr>
        <w:commentReference w:id="1"/>
      </w:r>
      <w:r>
        <w:rPr>
          <w:rFonts w:ascii="Cambria" w:hAnsi="Cambria"/>
          <w:sz w:val="24"/>
          <w:szCs w:val="24"/>
        </w:rPr>
        <w:t xml:space="preserve">, </w:t>
      </w:r>
      <w:commentRangeStart w:id="2"/>
      <w:r>
        <w:rPr>
          <w:rFonts w:ascii="Cambria" w:hAnsi="Cambria"/>
          <w:sz w:val="24"/>
          <w:szCs w:val="24"/>
        </w:rPr>
        <w:t xml:space="preserve">Albert Einstein postulated that light </w:t>
      </w:r>
      <w:r w:rsidR="00733621">
        <w:rPr>
          <w:rFonts w:ascii="Cambria" w:hAnsi="Cambria"/>
          <w:sz w:val="24"/>
          <w:szCs w:val="24"/>
        </w:rPr>
        <w:t xml:space="preserve">energy must also be quantized, meaning that light </w:t>
      </w:r>
      <w:r>
        <w:rPr>
          <w:rFonts w:ascii="Cambria" w:hAnsi="Cambria"/>
          <w:sz w:val="24"/>
          <w:szCs w:val="24"/>
        </w:rPr>
        <w:t>delivers its energy in “packets</w:t>
      </w:r>
      <w:commentRangeEnd w:id="2"/>
      <w:r w:rsidR="00C42B7B">
        <w:rPr>
          <w:rStyle w:val="CommentReference"/>
        </w:rPr>
        <w:commentReference w:id="2"/>
      </w:r>
      <w:r>
        <w:rPr>
          <w:rFonts w:ascii="Cambria" w:hAnsi="Cambria"/>
          <w:sz w:val="24"/>
          <w:szCs w:val="24"/>
        </w:rPr>
        <w:t xml:space="preserve">”. </w:t>
      </w:r>
      <w:r w:rsidR="00733621">
        <w:rPr>
          <w:rFonts w:ascii="Cambria" w:hAnsi="Cambria"/>
          <w:sz w:val="24"/>
          <w:szCs w:val="24"/>
        </w:rPr>
        <w:t xml:space="preserve">Physicists </w:t>
      </w:r>
      <w:commentRangeStart w:id="3"/>
      <w:r w:rsidR="00733621">
        <w:rPr>
          <w:rFonts w:ascii="Cambria" w:hAnsi="Cambria"/>
          <w:sz w:val="24"/>
          <w:szCs w:val="24"/>
        </w:rPr>
        <w:t xml:space="preserve">of the </w:t>
      </w:r>
      <w:del w:id="4" w:author="Daniel Opdahl" w:date="2019-12-17T15:40:00Z">
        <w:r w:rsidR="00733621" w:rsidDel="00740DE9">
          <w:rPr>
            <w:rFonts w:ascii="Cambria" w:hAnsi="Cambria"/>
            <w:sz w:val="24"/>
            <w:szCs w:val="24"/>
          </w:rPr>
          <w:delText>time</w:delText>
        </w:r>
        <w:commentRangeEnd w:id="3"/>
        <w:r w:rsidR="00C42B7B" w:rsidDel="00740DE9">
          <w:rPr>
            <w:rStyle w:val="CommentReference"/>
          </w:rPr>
          <w:commentReference w:id="3"/>
        </w:r>
        <w:r w:rsidR="00733621" w:rsidDel="00740DE9">
          <w:rPr>
            <w:rFonts w:ascii="Cambria" w:hAnsi="Cambria"/>
            <w:sz w:val="24"/>
            <w:szCs w:val="24"/>
          </w:rPr>
          <w:delText xml:space="preserve"> </w:delText>
        </w:r>
      </w:del>
      <w:ins w:id="5" w:author="Daniel Opdahl" w:date="2019-12-17T15:40:00Z">
        <w:r w:rsidR="00740DE9">
          <w:rPr>
            <w:rFonts w:ascii="Cambria" w:hAnsi="Cambria"/>
            <w:sz w:val="24"/>
            <w:szCs w:val="24"/>
          </w:rPr>
          <w:t xml:space="preserve">early 1900’s </w:t>
        </w:r>
      </w:ins>
      <w:r w:rsidR="00733621">
        <w:rPr>
          <w:rFonts w:ascii="Cambria" w:hAnsi="Cambria"/>
          <w:sz w:val="24"/>
          <w:szCs w:val="24"/>
        </w:rPr>
        <w:t xml:space="preserve">observed that when metallic surfaces were illuminated by light of a sufficient frequency, electrons </w:t>
      </w:r>
      <w:commentRangeStart w:id="6"/>
      <w:del w:id="7" w:author="Erin Flater" w:date="2019-12-17T08:18:00Z">
        <w:r w:rsidR="00733621" w:rsidDel="00C42B7B">
          <w:rPr>
            <w:rFonts w:ascii="Cambria" w:hAnsi="Cambria"/>
            <w:sz w:val="24"/>
            <w:szCs w:val="24"/>
          </w:rPr>
          <w:delText>were</w:delText>
        </w:r>
      </w:del>
      <w:ins w:id="8" w:author="Erin Flater" w:date="2019-12-17T08:18:00Z">
        <w:r w:rsidR="00C42B7B">
          <w:rPr>
            <w:rFonts w:ascii="Cambria" w:hAnsi="Cambria"/>
            <w:sz w:val="24"/>
            <w:szCs w:val="24"/>
          </w:rPr>
          <w:t>are</w:t>
        </w:r>
        <w:commentRangeEnd w:id="6"/>
        <w:r w:rsidR="00C42B7B">
          <w:rPr>
            <w:rStyle w:val="CommentReference"/>
          </w:rPr>
          <w:commentReference w:id="6"/>
        </w:r>
      </w:ins>
      <w:r w:rsidR="00733621">
        <w:rPr>
          <w:rFonts w:ascii="Cambria" w:hAnsi="Cambria"/>
          <w:sz w:val="24"/>
          <w:szCs w:val="24"/>
        </w:rPr>
        <w:t xml:space="preserve"> ejected from the metal. Linking these observations to his postulates, Einstein </w:t>
      </w:r>
      <w:del w:id="9" w:author="Erin Flater" w:date="2019-12-17T08:14:00Z">
        <w:r w:rsidR="00733621" w:rsidDel="00C42B7B">
          <w:rPr>
            <w:rFonts w:ascii="Cambria" w:hAnsi="Cambria"/>
            <w:sz w:val="24"/>
            <w:szCs w:val="24"/>
          </w:rPr>
          <w:delText xml:space="preserve">further </w:delText>
        </w:r>
      </w:del>
      <w:r w:rsidR="00733621">
        <w:rPr>
          <w:rFonts w:ascii="Cambria" w:hAnsi="Cambria"/>
          <w:sz w:val="24"/>
          <w:szCs w:val="24"/>
        </w:rPr>
        <w:t xml:space="preserve">proposed </w:t>
      </w:r>
      <w:r>
        <w:rPr>
          <w:rFonts w:ascii="Cambria" w:hAnsi="Cambria"/>
          <w:sz w:val="24"/>
          <w:szCs w:val="24"/>
        </w:rPr>
        <w:t xml:space="preserve">that </w:t>
      </w:r>
      <w:r w:rsidR="00733621">
        <w:rPr>
          <w:rFonts w:ascii="Cambria" w:hAnsi="Cambria"/>
          <w:sz w:val="24"/>
          <w:szCs w:val="24"/>
        </w:rPr>
        <w:t>every</w:t>
      </w:r>
      <w:r>
        <w:rPr>
          <w:rFonts w:ascii="Cambria" w:hAnsi="Cambria"/>
          <w:sz w:val="24"/>
          <w:szCs w:val="24"/>
        </w:rPr>
        <w:t xml:space="preserve"> material has a certain threshold of energy that it take</w:t>
      </w:r>
      <w:r w:rsidR="00733621">
        <w:rPr>
          <w:rFonts w:ascii="Cambria" w:hAnsi="Cambria"/>
          <w:sz w:val="24"/>
          <w:szCs w:val="24"/>
        </w:rPr>
        <w:t>s</w:t>
      </w:r>
      <w:r>
        <w:rPr>
          <w:rFonts w:ascii="Cambria" w:hAnsi="Cambria"/>
          <w:sz w:val="24"/>
          <w:szCs w:val="24"/>
        </w:rPr>
        <w:t xml:space="preserve"> to </w:t>
      </w:r>
      <w:del w:id="10" w:author="Erin Flater" w:date="2019-12-17T08:18:00Z">
        <w:r w:rsidR="00733621" w:rsidDel="00C42B7B">
          <w:rPr>
            <w:rFonts w:ascii="Cambria" w:hAnsi="Cambria"/>
            <w:sz w:val="24"/>
            <w:szCs w:val="24"/>
          </w:rPr>
          <w:delText>“lift”</w:delText>
        </w:r>
      </w:del>
      <w:ins w:id="11" w:author="Erin Flater" w:date="2019-12-17T08:18:00Z">
        <w:r w:rsidR="00C42B7B">
          <w:rPr>
            <w:rFonts w:ascii="Cambria" w:hAnsi="Cambria"/>
            <w:sz w:val="24"/>
            <w:szCs w:val="24"/>
          </w:rPr>
          <w:t>eject</w:t>
        </w:r>
      </w:ins>
      <w:r w:rsidR="00733621">
        <w:rPr>
          <w:rFonts w:ascii="Cambria" w:hAnsi="Cambria"/>
          <w:sz w:val="24"/>
          <w:szCs w:val="24"/>
        </w:rPr>
        <w:t xml:space="preserve"> an electron out of the material and eject it.</w:t>
      </w:r>
      <w:r w:rsidR="0068044F">
        <w:rPr>
          <w:rFonts w:ascii="Cambria" w:hAnsi="Cambria"/>
          <w:sz w:val="24"/>
          <w:szCs w:val="24"/>
        </w:rPr>
        <w:t xml:space="preserve"> Additionally, Einstein proposed that when electrons </w:t>
      </w:r>
      <w:commentRangeStart w:id="12"/>
      <w:del w:id="13" w:author="Erin Flater" w:date="2019-12-17T08:18:00Z">
        <w:r w:rsidR="0068044F" w:rsidDel="00C42B7B">
          <w:rPr>
            <w:rFonts w:ascii="Cambria" w:hAnsi="Cambria"/>
            <w:sz w:val="24"/>
            <w:szCs w:val="24"/>
          </w:rPr>
          <w:delText>were</w:delText>
        </w:r>
      </w:del>
      <w:ins w:id="14" w:author="Erin Flater" w:date="2019-12-17T08:18:00Z">
        <w:r w:rsidR="00C42B7B">
          <w:rPr>
            <w:rFonts w:ascii="Cambria" w:hAnsi="Cambria"/>
            <w:sz w:val="24"/>
            <w:szCs w:val="24"/>
          </w:rPr>
          <w:t>are</w:t>
        </w:r>
        <w:commentRangeEnd w:id="12"/>
        <w:r w:rsidR="00C42B7B">
          <w:rPr>
            <w:rStyle w:val="CommentReference"/>
          </w:rPr>
          <w:commentReference w:id="12"/>
        </w:r>
      </w:ins>
      <w:r w:rsidR="0068044F">
        <w:rPr>
          <w:rFonts w:ascii="Cambria" w:hAnsi="Cambria"/>
          <w:sz w:val="24"/>
          <w:szCs w:val="24"/>
        </w:rPr>
        <w:t xml:space="preserve"> ejected from a material, their energy after being ejected </w:t>
      </w:r>
      <w:del w:id="15" w:author="Daniel Opdahl" w:date="2019-12-17T15:41:00Z">
        <w:r w:rsidR="0068044F" w:rsidDel="00740DE9">
          <w:rPr>
            <w:rFonts w:ascii="Cambria" w:hAnsi="Cambria"/>
            <w:sz w:val="24"/>
            <w:szCs w:val="24"/>
          </w:rPr>
          <w:delText xml:space="preserve">was </w:delText>
        </w:r>
      </w:del>
      <w:ins w:id="16" w:author="Daniel Opdahl" w:date="2019-12-17T15:41:00Z">
        <w:r w:rsidR="00740DE9">
          <w:rPr>
            <w:rFonts w:ascii="Cambria" w:hAnsi="Cambria"/>
            <w:sz w:val="24"/>
            <w:szCs w:val="24"/>
          </w:rPr>
          <w:t xml:space="preserve">are </w:t>
        </w:r>
      </w:ins>
      <w:r w:rsidR="0068044F">
        <w:rPr>
          <w:rFonts w:ascii="Cambria" w:hAnsi="Cambria"/>
          <w:sz w:val="24"/>
          <w:szCs w:val="24"/>
        </w:rPr>
        <w:t>proportional to the energy of the incident light.</w:t>
      </w:r>
      <w:r w:rsidR="00733621">
        <w:rPr>
          <w:rFonts w:ascii="Cambria" w:hAnsi="Cambria"/>
          <w:sz w:val="24"/>
          <w:szCs w:val="24"/>
        </w:rPr>
        <w:t xml:space="preserve"> Since </w:t>
      </w:r>
      <w:r w:rsidR="0068044F">
        <w:rPr>
          <w:rFonts w:ascii="Cambria" w:hAnsi="Cambria"/>
          <w:sz w:val="24"/>
          <w:szCs w:val="24"/>
        </w:rPr>
        <w:t>physicists</w:t>
      </w:r>
      <w:r w:rsidR="00733621">
        <w:rPr>
          <w:rFonts w:ascii="Cambria" w:hAnsi="Cambria"/>
          <w:sz w:val="24"/>
          <w:szCs w:val="24"/>
        </w:rPr>
        <w:t xml:space="preserve"> of the time </w:t>
      </w:r>
      <w:del w:id="17" w:author="Erin Flater" w:date="2019-12-17T08:19:00Z">
        <w:r w:rsidR="00733621" w:rsidDel="00C42B7B">
          <w:rPr>
            <w:rFonts w:ascii="Cambria" w:hAnsi="Cambria"/>
            <w:sz w:val="24"/>
            <w:szCs w:val="24"/>
          </w:rPr>
          <w:delText>knew</w:delText>
        </w:r>
      </w:del>
      <w:ins w:id="18" w:author="Erin Flater" w:date="2019-12-17T08:19:00Z">
        <w:r w:rsidR="00C42B7B">
          <w:rPr>
            <w:rFonts w:ascii="Cambria" w:hAnsi="Cambria"/>
            <w:sz w:val="24"/>
            <w:szCs w:val="24"/>
          </w:rPr>
          <w:t>observed</w:t>
        </w:r>
      </w:ins>
      <w:r w:rsidR="00733621">
        <w:rPr>
          <w:rFonts w:ascii="Cambria" w:hAnsi="Cambria"/>
          <w:sz w:val="24"/>
          <w:szCs w:val="24"/>
        </w:rPr>
        <w:t xml:space="preserve"> that a brighter light did not result in more ejected electrons, but different colors of light resulted in different amounts of ejected electrons, Einstein’s postulates implied that the energy of of the ejected electron is related not to the intensity of the light (how bright the light is), but rather the frequency of the light (the color).</w:t>
      </w:r>
    </w:p>
    <w:p w14:paraId="6775D1CD" w14:textId="08184D37" w:rsidR="0068044F" w:rsidRDefault="00ED2A81" w:rsidP="00F14253">
      <w:pPr>
        <w:rPr>
          <w:rFonts w:ascii="Cambria" w:hAnsi="Cambria"/>
          <w:sz w:val="24"/>
          <w:szCs w:val="24"/>
        </w:rPr>
      </w:pPr>
      <w:r>
        <w:rPr>
          <w:rFonts w:ascii="Cambria" w:hAnsi="Cambria"/>
          <w:sz w:val="24"/>
          <w:szCs w:val="24"/>
        </w:rPr>
        <w:t xml:space="preserve">When light hits a metal, if the light </w:t>
      </w:r>
      <w:r w:rsidR="0068044F">
        <w:rPr>
          <w:rFonts w:ascii="Cambria" w:hAnsi="Cambria"/>
          <w:sz w:val="24"/>
          <w:szCs w:val="24"/>
        </w:rPr>
        <w:t>is of</w:t>
      </w:r>
      <w:r>
        <w:rPr>
          <w:rFonts w:ascii="Cambria" w:hAnsi="Cambria"/>
          <w:sz w:val="24"/>
          <w:szCs w:val="24"/>
        </w:rPr>
        <w:t xml:space="preserve"> a certain frequency</w:t>
      </w:r>
      <w:r w:rsidR="0068044F">
        <w:rPr>
          <w:rFonts w:ascii="Cambria" w:hAnsi="Cambria"/>
          <w:sz w:val="24"/>
          <w:szCs w:val="24"/>
        </w:rPr>
        <w:t xml:space="preserve"> or above</w:t>
      </w:r>
      <w:r>
        <w:rPr>
          <w:rFonts w:ascii="Cambria" w:hAnsi="Cambria"/>
          <w:sz w:val="24"/>
          <w:szCs w:val="24"/>
        </w:rPr>
        <w:t xml:space="preserve">, electrons can be ejected from the metal. </w:t>
      </w:r>
      <w:commentRangeStart w:id="19"/>
      <w:r>
        <w:rPr>
          <w:rFonts w:ascii="Cambria" w:hAnsi="Cambria"/>
          <w:sz w:val="24"/>
          <w:szCs w:val="24"/>
        </w:rPr>
        <w:t>This</w:t>
      </w:r>
      <w:commentRangeEnd w:id="19"/>
      <w:r w:rsidR="00C42B7B">
        <w:rPr>
          <w:rStyle w:val="CommentReference"/>
        </w:rPr>
        <w:commentReference w:id="19"/>
      </w:r>
      <w:r>
        <w:rPr>
          <w:rFonts w:ascii="Cambria" w:hAnsi="Cambria"/>
          <w:sz w:val="24"/>
          <w:szCs w:val="24"/>
        </w:rPr>
        <w:t xml:space="preserve"> </w:t>
      </w:r>
      <w:del w:id="20" w:author="Daniel Opdahl" w:date="2019-12-17T15:41:00Z">
        <w:r w:rsidDel="00740DE9">
          <w:rPr>
            <w:rFonts w:ascii="Cambria" w:hAnsi="Cambria"/>
            <w:sz w:val="24"/>
            <w:szCs w:val="24"/>
          </w:rPr>
          <w:delText xml:space="preserve">is </w:delText>
        </w:r>
      </w:del>
      <w:ins w:id="21" w:author="Daniel Opdahl" w:date="2019-12-17T15:41:00Z">
        <w:r w:rsidR="00740DE9">
          <w:rPr>
            <w:rFonts w:ascii="Cambria" w:hAnsi="Cambria"/>
            <w:sz w:val="24"/>
            <w:szCs w:val="24"/>
          </w:rPr>
          <w:t xml:space="preserve">phenomena </w:t>
        </w:r>
        <w:proofErr w:type="gramStart"/>
        <w:r w:rsidR="00740DE9">
          <w:rPr>
            <w:rFonts w:ascii="Cambria" w:hAnsi="Cambria"/>
            <w:sz w:val="24"/>
            <w:szCs w:val="24"/>
          </w:rPr>
          <w:t>occurs</w:t>
        </w:r>
        <w:proofErr w:type="gramEnd"/>
        <w:r w:rsidR="00740DE9">
          <w:rPr>
            <w:rFonts w:ascii="Cambria" w:hAnsi="Cambria"/>
            <w:sz w:val="24"/>
            <w:szCs w:val="24"/>
          </w:rPr>
          <w:t xml:space="preserve"> </w:t>
        </w:r>
      </w:ins>
      <w:r>
        <w:rPr>
          <w:rFonts w:ascii="Cambria" w:hAnsi="Cambria"/>
          <w:sz w:val="24"/>
          <w:szCs w:val="24"/>
        </w:rPr>
        <w:t>because, as Einstein hypothesized</w:t>
      </w:r>
      <w:ins w:id="22" w:author="Daniel Opdahl" w:date="2019-12-17T15:42:00Z">
        <w:r w:rsidR="00740DE9">
          <w:rPr>
            <w:rFonts w:ascii="Cambria" w:hAnsi="Cambria"/>
            <w:sz w:val="24"/>
            <w:szCs w:val="24"/>
          </w:rPr>
          <w:t xml:space="preserve">, </w:t>
        </w:r>
      </w:ins>
      <w:del w:id="23" w:author="Daniel Opdahl" w:date="2019-12-17T15:42:00Z">
        <w:r w:rsidDel="00740DE9">
          <w:rPr>
            <w:rFonts w:ascii="Cambria" w:hAnsi="Cambria"/>
            <w:sz w:val="24"/>
            <w:szCs w:val="24"/>
          </w:rPr>
          <w:delText xml:space="preserve"> </w:delText>
        </w:r>
        <w:commentRangeStart w:id="24"/>
        <w:r w:rsidDel="00740DE9">
          <w:rPr>
            <w:rFonts w:ascii="Cambria" w:hAnsi="Cambria"/>
            <w:sz w:val="24"/>
            <w:szCs w:val="24"/>
          </w:rPr>
          <w:delText xml:space="preserve">and </w:delText>
        </w:r>
        <w:r w:rsidR="0068044F" w:rsidDel="00740DE9">
          <w:rPr>
            <w:rFonts w:ascii="Cambria" w:hAnsi="Cambria"/>
            <w:sz w:val="24"/>
            <w:szCs w:val="24"/>
          </w:rPr>
          <w:delText>later</w:delText>
        </w:r>
        <w:r w:rsidDel="00740DE9">
          <w:rPr>
            <w:rFonts w:ascii="Cambria" w:hAnsi="Cambria"/>
            <w:sz w:val="24"/>
            <w:szCs w:val="24"/>
          </w:rPr>
          <w:delText xml:space="preserve"> discovered</w:delText>
        </w:r>
        <w:commentRangeEnd w:id="24"/>
        <w:r w:rsidR="00C42B7B" w:rsidDel="00740DE9">
          <w:rPr>
            <w:rStyle w:val="CommentReference"/>
          </w:rPr>
          <w:commentReference w:id="24"/>
        </w:r>
        <w:r w:rsidDel="00740DE9">
          <w:rPr>
            <w:rFonts w:ascii="Cambria" w:hAnsi="Cambria"/>
            <w:sz w:val="24"/>
            <w:szCs w:val="24"/>
          </w:rPr>
          <w:delText xml:space="preserve">, </w:delText>
        </w:r>
      </w:del>
      <w:r>
        <w:rPr>
          <w:rFonts w:ascii="Cambria" w:hAnsi="Cambria"/>
          <w:sz w:val="24"/>
          <w:szCs w:val="24"/>
        </w:rPr>
        <w:t xml:space="preserve">the energy in light is quantized and </w:t>
      </w:r>
      <w:r w:rsidR="0068044F">
        <w:rPr>
          <w:rFonts w:ascii="Cambria" w:hAnsi="Cambria"/>
          <w:sz w:val="24"/>
          <w:szCs w:val="24"/>
        </w:rPr>
        <w:t xml:space="preserve">is </w:t>
      </w:r>
      <w:r>
        <w:rPr>
          <w:rFonts w:ascii="Cambria" w:hAnsi="Cambria"/>
          <w:sz w:val="24"/>
          <w:szCs w:val="24"/>
        </w:rPr>
        <w:t xml:space="preserve">carried by quanta of energy called photons. </w:t>
      </w:r>
      <w:r w:rsidR="0068044F">
        <w:rPr>
          <w:rFonts w:ascii="Cambria" w:hAnsi="Cambria"/>
          <w:sz w:val="24"/>
          <w:szCs w:val="24"/>
        </w:rPr>
        <w:t xml:space="preserve">As Einstein </w:t>
      </w:r>
      <w:commentRangeStart w:id="25"/>
      <w:r w:rsidR="0068044F">
        <w:rPr>
          <w:rFonts w:ascii="Cambria" w:hAnsi="Cambria"/>
          <w:sz w:val="24"/>
          <w:szCs w:val="24"/>
        </w:rPr>
        <w:t>discovered</w:t>
      </w:r>
      <w:commentRangeEnd w:id="25"/>
      <w:r w:rsidR="00C42B7B">
        <w:rPr>
          <w:rStyle w:val="CommentReference"/>
        </w:rPr>
        <w:commentReference w:id="25"/>
      </w:r>
      <w:r w:rsidR="0068044F">
        <w:rPr>
          <w:rFonts w:ascii="Cambria" w:hAnsi="Cambria"/>
          <w:sz w:val="24"/>
          <w:szCs w:val="24"/>
        </w:rPr>
        <w:t>, a photon’s energy is dependent on its frequency, having energy,</w:t>
      </w:r>
    </w:p>
    <w:p w14:paraId="2DFE9C63" w14:textId="77777777" w:rsidR="0068044F" w:rsidRDefault="009C7C64">
      <w:pPr>
        <w:tabs>
          <w:tab w:val="center" w:pos="4680"/>
          <w:tab w:val="right" w:pos="9360"/>
        </w:tabs>
        <w:rPr>
          <w:rFonts w:ascii="Cambria" w:hAnsi="Cambria"/>
          <w:sz w:val="24"/>
          <w:szCs w:val="24"/>
        </w:rPr>
        <w:pPrChange w:id="26" w:author="Erin Flater" w:date="2019-12-17T08:24:00Z">
          <w:pPr/>
        </w:pPrChange>
      </w:pPr>
      <w:ins w:id="27" w:author="Erin Flater" w:date="2019-12-17T08:24:00Z">
        <w:r>
          <w:rPr>
            <w:rFonts w:ascii="Cambria" w:hAnsi="Cambria"/>
            <w:sz w:val="24"/>
            <w:szCs w:val="24"/>
          </w:rPr>
          <w:tab/>
        </w:r>
      </w:ins>
      <w:commentRangeStart w:id="28"/>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r>
              <w:ins w:id="29" w:author="Erin Flater" w:date="2019-12-17T08:20:00Z">
                <w:rPr>
                  <w:rFonts w:ascii="Cambria Math" w:hAnsi="Cambria Math"/>
                  <w:sz w:val="24"/>
                  <w:szCs w:val="24"/>
                </w:rPr>
                <m:t>hoton</m:t>
              </w:ins>
            </m:r>
          </m:sub>
        </m:sSub>
        <w:commentRangeEnd w:id="28"/>
        <m:r>
          <m:rPr>
            <m:sty m:val="p"/>
          </m:rPr>
          <w:rPr>
            <w:rStyle w:val="CommentReference"/>
          </w:rPr>
          <w:commentReference w:id="28"/>
        </m:r>
        <m:r>
          <w:rPr>
            <w:rFonts w:ascii="Cambria Math" w:hAnsi="Cambria Math"/>
            <w:sz w:val="24"/>
            <w:szCs w:val="24"/>
          </w:rPr>
          <m:t>=hf</m:t>
        </m:r>
      </m:oMath>
      <w:ins w:id="30" w:author="Erin Flater" w:date="2019-12-17T08:23:00Z">
        <w:r>
          <w:rPr>
            <w:rFonts w:ascii="Cambria" w:hAnsi="Cambria"/>
            <w:sz w:val="24"/>
            <w:szCs w:val="24"/>
          </w:rPr>
          <w:t xml:space="preserve"> </w:t>
        </w:r>
      </w:ins>
      <w:ins w:id="31" w:author="Erin Flater" w:date="2019-12-17T08:24:00Z">
        <w:r>
          <w:rPr>
            <w:rFonts w:ascii="Cambria" w:hAnsi="Cambria"/>
            <w:sz w:val="24"/>
            <w:szCs w:val="24"/>
          </w:rPr>
          <w:tab/>
        </w:r>
      </w:ins>
      <w:ins w:id="32" w:author="Erin Flater" w:date="2019-12-17T08:23:00Z">
        <w:r>
          <w:rPr>
            <w:rFonts w:ascii="Cambria" w:hAnsi="Cambria"/>
            <w:sz w:val="24"/>
            <w:szCs w:val="24"/>
          </w:rPr>
          <w:t>(1)</w:t>
        </w:r>
      </w:ins>
    </w:p>
    <w:p w14:paraId="1BC23F8F" w14:textId="34F7B623" w:rsidR="0068044F" w:rsidDel="00740DE9" w:rsidRDefault="0068044F" w:rsidP="00700BBB">
      <w:pPr>
        <w:rPr>
          <w:del w:id="33" w:author="Daniel Opdahl" w:date="2019-12-17T15:45:00Z"/>
          <w:rFonts w:ascii="Cambria" w:hAnsi="Cambria"/>
          <w:sz w:val="24"/>
          <w:szCs w:val="24"/>
        </w:rPr>
      </w:pPr>
      <w:r>
        <w:rPr>
          <w:rFonts w:ascii="Cambria" w:hAnsi="Cambria"/>
          <w:sz w:val="24"/>
          <w:szCs w:val="24"/>
        </w:rPr>
        <w:t xml:space="preserve">where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r>
              <w:ins w:id="34" w:author="Erin Flater" w:date="2019-12-17T08:20:00Z">
                <w:rPr>
                  <w:rFonts w:ascii="Cambria Math" w:hAnsi="Cambria Math"/>
                  <w:sz w:val="24"/>
                  <w:szCs w:val="24"/>
                </w:rPr>
                <m:t>hoton</m:t>
              </w:ins>
            </m:r>
          </m:sub>
        </m:sSub>
      </m:oMath>
      <w:r>
        <w:rPr>
          <w:rFonts w:ascii="Cambria" w:hAnsi="Cambria"/>
          <w:sz w:val="24"/>
          <w:szCs w:val="24"/>
        </w:rPr>
        <w:t xml:space="preserve"> is the energy of the photon, </w:t>
      </w:r>
      <m:oMath>
        <m:r>
          <w:rPr>
            <w:rFonts w:ascii="Cambria Math" w:hAnsi="Cambria Math"/>
            <w:sz w:val="24"/>
            <w:szCs w:val="24"/>
          </w:rPr>
          <m:t xml:space="preserve">h </m:t>
        </m:r>
      </m:oMath>
      <w:r>
        <w:rPr>
          <w:rFonts w:ascii="Cambria" w:hAnsi="Cambria"/>
          <w:sz w:val="24"/>
          <w:szCs w:val="24"/>
        </w:rPr>
        <w:t xml:space="preserve">is Planck’s constant, and </w:t>
      </w:r>
      <m:oMath>
        <m:r>
          <w:rPr>
            <w:rFonts w:ascii="Cambria Math" w:hAnsi="Cambria Math"/>
            <w:sz w:val="24"/>
            <w:szCs w:val="24"/>
          </w:rPr>
          <m:t>f</m:t>
        </m:r>
      </m:oMath>
      <w:r>
        <w:rPr>
          <w:rFonts w:ascii="Cambria" w:hAnsi="Cambria"/>
          <w:sz w:val="24"/>
          <w:szCs w:val="24"/>
        </w:rPr>
        <w:t xml:space="preserve"> is the frequency of </w:t>
      </w:r>
      <w:proofErr w:type="gramStart"/>
      <w:r>
        <w:rPr>
          <w:rFonts w:ascii="Cambria" w:hAnsi="Cambria"/>
          <w:sz w:val="24"/>
          <w:szCs w:val="24"/>
        </w:rPr>
        <w:t>light.</w:t>
      </w:r>
      <w:proofErr w:type="gramEnd"/>
      <w:r w:rsidR="00997881">
        <w:rPr>
          <w:rFonts w:ascii="Cambria" w:hAnsi="Cambria"/>
          <w:sz w:val="24"/>
          <w:szCs w:val="24"/>
        </w:rPr>
        <w:t xml:space="preserve"> </w:t>
      </w:r>
      <w:r w:rsidR="00ED2A81">
        <w:rPr>
          <w:rFonts w:ascii="Cambria" w:hAnsi="Cambria"/>
          <w:sz w:val="24"/>
          <w:szCs w:val="24"/>
        </w:rPr>
        <w:t>When an incoming photon</w:t>
      </w:r>
      <w:commentRangeStart w:id="35"/>
      <w:del w:id="36" w:author="Erin Flater" w:date="2019-12-17T08:21:00Z">
        <w:r w:rsidR="00ED2A81" w:rsidDel="00C42B7B">
          <w:rPr>
            <w:rFonts w:ascii="Cambria" w:hAnsi="Cambria"/>
            <w:sz w:val="24"/>
            <w:szCs w:val="24"/>
          </w:rPr>
          <w:delText xml:space="preserve"> strikes an electron that is part of the metal</w:delText>
        </w:r>
      </w:del>
      <w:ins w:id="37" w:author="Erin Flater" w:date="2019-12-17T08:21:00Z">
        <w:r w:rsidR="00C42B7B">
          <w:rPr>
            <w:rFonts w:ascii="Cambria" w:hAnsi="Cambria"/>
            <w:sz w:val="24"/>
            <w:szCs w:val="24"/>
          </w:rPr>
          <w:t xml:space="preserve"> is absorbed by an electron in a metal</w:t>
        </w:r>
        <w:commentRangeEnd w:id="35"/>
        <w:r w:rsidR="00C42B7B">
          <w:rPr>
            <w:rStyle w:val="CommentReference"/>
          </w:rPr>
          <w:commentReference w:id="35"/>
        </w:r>
      </w:ins>
      <w:r w:rsidR="00ED2A81">
        <w:rPr>
          <w:rFonts w:ascii="Cambria" w:hAnsi="Cambria"/>
          <w:sz w:val="24"/>
          <w:szCs w:val="24"/>
        </w:rPr>
        <w:t xml:space="preserve">, </w:t>
      </w:r>
      <w:r w:rsidR="00BB612E">
        <w:rPr>
          <w:rFonts w:ascii="Cambria" w:hAnsi="Cambria"/>
          <w:sz w:val="24"/>
          <w:szCs w:val="24"/>
        </w:rPr>
        <w:t xml:space="preserve">the photon </w:t>
      </w:r>
      <w:r>
        <w:rPr>
          <w:rFonts w:ascii="Cambria" w:hAnsi="Cambria"/>
          <w:sz w:val="24"/>
          <w:szCs w:val="24"/>
        </w:rPr>
        <w:t xml:space="preserve">completely </w:t>
      </w:r>
      <w:r w:rsidR="00BB612E">
        <w:rPr>
          <w:rFonts w:ascii="Cambria" w:hAnsi="Cambria"/>
          <w:sz w:val="24"/>
          <w:szCs w:val="24"/>
        </w:rPr>
        <w:t xml:space="preserve">transfers </w:t>
      </w:r>
      <w:r>
        <w:rPr>
          <w:rFonts w:ascii="Cambria" w:hAnsi="Cambria"/>
          <w:sz w:val="24"/>
          <w:szCs w:val="24"/>
        </w:rPr>
        <w:t xml:space="preserve">all of </w:t>
      </w:r>
      <w:r w:rsidR="00BB612E">
        <w:rPr>
          <w:rFonts w:ascii="Cambria" w:hAnsi="Cambria"/>
          <w:sz w:val="24"/>
          <w:szCs w:val="24"/>
        </w:rPr>
        <w:t xml:space="preserve">its energy to the electron. If the energy of the photon </w:t>
      </w:r>
      <w:r>
        <w:rPr>
          <w:rFonts w:ascii="Cambria" w:hAnsi="Cambria"/>
          <w:sz w:val="24"/>
          <w:szCs w:val="24"/>
        </w:rPr>
        <w:t>is</w:t>
      </w:r>
      <w:r w:rsidR="00BB612E">
        <w:rPr>
          <w:rFonts w:ascii="Cambria" w:hAnsi="Cambria"/>
          <w:sz w:val="24"/>
          <w:szCs w:val="24"/>
        </w:rPr>
        <w:t xml:space="preserve"> great enough</w:t>
      </w:r>
      <w:r w:rsidR="00997881">
        <w:rPr>
          <w:rFonts w:ascii="Cambria" w:hAnsi="Cambria"/>
          <w:sz w:val="24"/>
          <w:szCs w:val="24"/>
        </w:rPr>
        <w:t xml:space="preserve"> (</w:t>
      </w:r>
      <w:r w:rsidR="00997881" w:rsidRPr="00C42B7B">
        <w:rPr>
          <w:rFonts w:ascii="Cambria" w:hAnsi="Cambria"/>
          <w:i/>
          <w:sz w:val="24"/>
          <w:szCs w:val="24"/>
          <w:rPrChange w:id="38" w:author="Erin Flater" w:date="2019-12-17T08:21:00Z">
            <w:rPr>
              <w:rFonts w:ascii="Cambria" w:hAnsi="Cambria"/>
              <w:sz w:val="24"/>
              <w:szCs w:val="24"/>
            </w:rPr>
          </w:rPrChange>
        </w:rPr>
        <w:t>i.e.</w:t>
      </w:r>
      <w:r w:rsidR="00997881">
        <w:rPr>
          <w:rFonts w:ascii="Cambria" w:hAnsi="Cambria"/>
          <w:sz w:val="24"/>
          <w:szCs w:val="24"/>
        </w:rPr>
        <w:t xml:space="preserve">, if the frequency of the incoming photon is sufficiently large), </w:t>
      </w:r>
      <w:r w:rsidR="00BB612E">
        <w:rPr>
          <w:rFonts w:ascii="Cambria" w:hAnsi="Cambria"/>
          <w:sz w:val="24"/>
          <w:szCs w:val="24"/>
        </w:rPr>
        <w:t xml:space="preserve">the electron can gain enough energy to </w:t>
      </w:r>
      <w:r>
        <w:rPr>
          <w:rFonts w:ascii="Cambria" w:hAnsi="Cambria"/>
          <w:sz w:val="24"/>
          <w:szCs w:val="24"/>
        </w:rPr>
        <w:t>break the atomic forces that keep it bound</w:t>
      </w:r>
      <w:del w:id="39" w:author="Erin Flater" w:date="2019-12-17T08:22:00Z">
        <w:r w:rsidDel="00C42B7B">
          <w:rPr>
            <w:rFonts w:ascii="Cambria" w:hAnsi="Cambria"/>
            <w:sz w:val="24"/>
            <w:szCs w:val="24"/>
          </w:rPr>
          <w:delText xml:space="preserve"> to the atom</w:delText>
        </w:r>
      </w:del>
      <w:ins w:id="40" w:author="Erin Flater" w:date="2019-12-17T08:22:00Z">
        <w:r w:rsidR="00C42B7B">
          <w:rPr>
            <w:rFonts w:ascii="Cambria" w:hAnsi="Cambria"/>
            <w:sz w:val="24"/>
            <w:szCs w:val="24"/>
          </w:rPr>
          <w:t xml:space="preserve"> in the material</w:t>
        </w:r>
      </w:ins>
      <w:r>
        <w:rPr>
          <w:rFonts w:ascii="Cambria" w:hAnsi="Cambria"/>
          <w:sz w:val="24"/>
          <w:szCs w:val="24"/>
        </w:rPr>
        <w:t xml:space="preserve">, and it can </w:t>
      </w:r>
      <w:r w:rsidR="00BB612E">
        <w:rPr>
          <w:rFonts w:ascii="Cambria" w:hAnsi="Cambria"/>
          <w:sz w:val="24"/>
          <w:szCs w:val="24"/>
        </w:rPr>
        <w:t xml:space="preserve">escape from the metal. The </w:t>
      </w:r>
      <w:r>
        <w:rPr>
          <w:rFonts w:ascii="Cambria" w:hAnsi="Cambria"/>
          <w:sz w:val="24"/>
          <w:szCs w:val="24"/>
        </w:rPr>
        <w:t>minimum</w:t>
      </w:r>
      <w:r w:rsidR="00BB612E">
        <w:rPr>
          <w:rFonts w:ascii="Cambria" w:hAnsi="Cambria"/>
          <w:sz w:val="24"/>
          <w:szCs w:val="24"/>
        </w:rPr>
        <w:t xml:space="preserve"> energy </w:t>
      </w:r>
      <w:r>
        <w:rPr>
          <w:rFonts w:ascii="Cambria" w:hAnsi="Cambria"/>
          <w:sz w:val="24"/>
          <w:szCs w:val="24"/>
        </w:rPr>
        <w:t xml:space="preserve">necessary </w:t>
      </w:r>
      <w:r w:rsidR="00BB612E">
        <w:rPr>
          <w:rFonts w:ascii="Cambria" w:hAnsi="Cambria"/>
          <w:sz w:val="24"/>
          <w:szCs w:val="24"/>
        </w:rPr>
        <w:t xml:space="preserve">for </w:t>
      </w:r>
      <w:r>
        <w:rPr>
          <w:rFonts w:ascii="Cambria" w:hAnsi="Cambria"/>
          <w:sz w:val="24"/>
          <w:szCs w:val="24"/>
        </w:rPr>
        <w:t>an electron</w:t>
      </w:r>
      <w:r w:rsidR="00BB612E">
        <w:rPr>
          <w:rFonts w:ascii="Cambria" w:hAnsi="Cambria"/>
          <w:sz w:val="24"/>
          <w:szCs w:val="24"/>
        </w:rPr>
        <w:t xml:space="preserve"> to escape from the surface </w:t>
      </w:r>
      <w:r>
        <w:rPr>
          <w:rFonts w:ascii="Cambria" w:hAnsi="Cambria"/>
          <w:sz w:val="24"/>
          <w:szCs w:val="24"/>
        </w:rPr>
        <w:t>of</w:t>
      </w:r>
      <w:r w:rsidR="00BB612E">
        <w:rPr>
          <w:rFonts w:ascii="Cambria" w:hAnsi="Cambria"/>
          <w:sz w:val="24"/>
          <w:szCs w:val="24"/>
        </w:rPr>
        <w:t xml:space="preserve"> a given material is called the work function of the material</w:t>
      </w:r>
      <m:oMath>
        <m:r>
          <w:ins w:id="41" w:author="Daniel Opdahl" w:date="2019-12-17T15:45:00Z">
            <w:rPr>
              <w:rFonts w:ascii="Cambria Math" w:hAnsi="Cambria Math"/>
              <w:sz w:val="24"/>
              <w:szCs w:val="24"/>
            </w:rPr>
            <m:t xml:space="preserve">, </m:t>
          </w:ins>
        </m:r>
      </m:oMath>
      <w:del w:id="42" w:author="Daniel Opdahl" w:date="2019-12-17T15:45:00Z">
        <w:r w:rsidR="00997881" w:rsidDel="00740DE9">
          <w:rPr>
            <w:rFonts w:ascii="Cambria" w:hAnsi="Cambria"/>
            <w:sz w:val="24"/>
            <w:szCs w:val="24"/>
          </w:rPr>
          <w:delText xml:space="preserve"> </w:delText>
        </w:r>
      </w:del>
      <m:oMath>
        <m:r>
          <w:rPr>
            <w:rFonts w:ascii="Cambria Math" w:hAnsi="Cambria Math"/>
            <w:sz w:val="24"/>
            <w:szCs w:val="24"/>
          </w:rPr>
          <m:t>ϕ</m:t>
        </m:r>
      </m:oMath>
      <w:del w:id="43" w:author="Daniel Opdahl" w:date="2019-12-17T15:45:00Z">
        <w:r w:rsidDel="00740DE9">
          <w:rPr>
            <w:rFonts w:ascii="Cambria" w:hAnsi="Cambria"/>
            <w:sz w:val="24"/>
            <w:szCs w:val="24"/>
          </w:rPr>
          <w:delText xml:space="preserve">, </w:delText>
        </w:r>
      </w:del>
      <w:del w:id="44" w:author="Erin Flater" w:date="2019-12-17T08:22:00Z">
        <w:r w:rsidDel="00C42B7B">
          <w:rPr>
            <w:rFonts w:ascii="Cambria" w:hAnsi="Cambria"/>
            <w:sz w:val="24"/>
            <w:szCs w:val="24"/>
          </w:rPr>
          <w:delText xml:space="preserve">defined by Equation </w:delText>
        </w:r>
        <w:r w:rsidR="00410904" w:rsidDel="00C42B7B">
          <w:rPr>
            <w:rFonts w:ascii="Cambria" w:hAnsi="Cambria"/>
            <w:sz w:val="24"/>
            <w:szCs w:val="24"/>
          </w:rPr>
          <w:delText>2,</w:delText>
        </w:r>
      </w:del>
      <w:ins w:id="45" w:author="Erin Flater" w:date="2019-12-17T08:22:00Z">
        <w:del w:id="46" w:author="Daniel Opdahl" w:date="2019-12-17T15:45:00Z">
          <w:r w:rsidR="00C42B7B" w:rsidDel="00740DE9">
            <w:rPr>
              <w:rFonts w:ascii="Cambria" w:hAnsi="Cambria"/>
              <w:sz w:val="24"/>
              <w:szCs w:val="24"/>
            </w:rPr>
            <w:delText>is</w:delText>
          </w:r>
        </w:del>
      </w:ins>
      <w:ins w:id="47" w:author="Daniel Opdahl" w:date="2019-12-17T15:45:00Z">
        <w:r w:rsidR="00740DE9">
          <w:rPr>
            <w:rFonts w:ascii="Cambria" w:hAnsi="Cambria"/>
            <w:sz w:val="24"/>
            <w:szCs w:val="24"/>
          </w:rPr>
          <w:t>.</w:t>
        </w:r>
      </w:ins>
    </w:p>
    <w:p w14:paraId="060D1044" w14:textId="16207B1F" w:rsidR="0068044F" w:rsidRPr="00997881" w:rsidDel="00740DE9" w:rsidRDefault="009C7C64" w:rsidP="00700BBB">
      <w:pPr>
        <w:rPr>
          <w:del w:id="48" w:author="Daniel Opdahl" w:date="2019-12-17T15:45:00Z"/>
          <w:rFonts w:ascii="Cambria" w:hAnsi="Cambria"/>
          <w:sz w:val="24"/>
          <w:szCs w:val="24"/>
        </w:rPr>
      </w:pPr>
      <w:ins w:id="49" w:author="Erin Flater" w:date="2019-12-17T08:24:00Z">
        <w:del w:id="50" w:author="Daniel Opdahl" w:date="2019-12-17T15:45:00Z">
          <w:r w:rsidDel="00740DE9">
            <w:rPr>
              <w:rFonts w:ascii="Cambria" w:hAnsi="Cambria"/>
              <w:sz w:val="24"/>
              <w:szCs w:val="24"/>
            </w:rPr>
            <w:tab/>
          </w:r>
        </w:del>
      </w:ins>
      <w:commentRangeStart w:id="51"/>
      <m:oMath>
        <m:r>
          <w:del w:id="52" w:author="Daniel Opdahl" w:date="2019-12-17T15:43:00Z">
            <w:rPr>
              <w:rFonts w:ascii="Cambria Math" w:hAnsi="Cambria Math"/>
              <w:sz w:val="24"/>
              <w:szCs w:val="24"/>
            </w:rPr>
            <m:t>ϕ</m:t>
          </w:del>
        </m:r>
        <m:r>
          <w:del w:id="53" w:author="Daniel Opdahl" w:date="2019-12-17T15:45:00Z">
            <w:rPr>
              <w:rFonts w:ascii="Cambria Math" w:hAnsi="Cambria Math"/>
              <w:sz w:val="24"/>
              <w:szCs w:val="24"/>
            </w:rPr>
            <m:t xml:space="preserve">=hf- </m:t>
          </w:del>
        </m:r>
        <m:sSub>
          <m:sSubPr>
            <m:ctrlPr>
              <w:del w:id="54" w:author="Daniel Opdahl" w:date="2019-12-17T15:43:00Z">
                <w:rPr>
                  <w:rFonts w:ascii="Cambria Math" w:hAnsi="Cambria Math"/>
                  <w:i/>
                  <w:sz w:val="24"/>
                  <w:szCs w:val="24"/>
                </w:rPr>
              </w:del>
            </m:ctrlPr>
          </m:sSubPr>
          <m:e>
            <m:r>
              <w:del w:id="55" w:author="Daniel Opdahl" w:date="2019-12-17T15:43:00Z">
                <w:rPr>
                  <w:rFonts w:ascii="Cambria Math" w:hAnsi="Cambria Math"/>
                  <w:sz w:val="24"/>
                  <w:szCs w:val="24"/>
                </w:rPr>
                <m:t>E</m:t>
              </w:del>
            </m:r>
          </m:e>
          <m:sub>
            <m:r>
              <w:del w:id="56" w:author="Daniel Opdahl" w:date="2019-12-17T15:43:00Z">
                <w:rPr>
                  <w:rFonts w:ascii="Cambria Math" w:hAnsi="Cambria Math"/>
                  <w:sz w:val="24"/>
                  <w:szCs w:val="24"/>
                </w:rPr>
                <m:t>k</m:t>
              </w:del>
            </m:r>
          </m:sub>
        </m:sSub>
        <m:r>
          <w:ins w:id="57" w:author="Erin Flater" w:date="2019-12-17T08:22:00Z">
            <w:del w:id="58" w:author="Daniel Opdahl" w:date="2019-12-17T15:45:00Z">
              <w:rPr>
                <w:rFonts w:ascii="Cambria Math" w:hAnsi="Cambria Math"/>
                <w:sz w:val="24"/>
                <w:szCs w:val="24"/>
              </w:rPr>
              <m:t xml:space="preserve"> </m:t>
            </w:del>
          </w:ins>
        </m:r>
        <w:commentRangeEnd w:id="51"/>
        <m:r>
          <w:ins w:id="59" w:author="Erin Flater" w:date="2019-12-17T08:22:00Z">
            <w:del w:id="60" w:author="Daniel Opdahl" w:date="2019-12-17T15:45:00Z">
              <m:rPr>
                <m:sty m:val="p"/>
              </m:rPr>
              <w:rPr>
                <w:rStyle w:val="CommentReference"/>
                <w:rFonts w:ascii="Cambria Math" w:hAnsi="Cambria Math"/>
              </w:rPr>
              <w:commentReference w:id="51"/>
            </w:del>
          </w:ins>
        </m:r>
      </m:oMath>
      <w:ins w:id="61" w:author="Erin Flater" w:date="2019-12-17T08:24:00Z">
        <w:del w:id="62" w:author="Daniel Opdahl" w:date="2019-12-17T15:45:00Z">
          <w:r w:rsidDel="00740DE9">
            <w:rPr>
              <w:rFonts w:ascii="Cambria" w:hAnsi="Cambria"/>
              <w:sz w:val="24"/>
              <w:szCs w:val="24"/>
            </w:rPr>
            <w:delText xml:space="preserve"> </w:delText>
          </w:r>
        </w:del>
        <w:del w:id="63" w:author="Daniel Opdahl" w:date="2019-12-17T15:43:00Z">
          <w:r w:rsidDel="00740DE9">
            <w:rPr>
              <w:rFonts w:ascii="Cambria" w:hAnsi="Cambria"/>
              <w:sz w:val="24"/>
              <w:szCs w:val="24"/>
            </w:rPr>
            <w:tab/>
          </w:r>
        </w:del>
        <w:del w:id="64" w:author="Daniel Opdahl" w:date="2019-12-17T15:45:00Z">
          <w:r w:rsidDel="00740DE9">
            <w:rPr>
              <w:rFonts w:ascii="Cambria" w:hAnsi="Cambria"/>
              <w:sz w:val="24"/>
              <w:szCs w:val="24"/>
            </w:rPr>
            <w:tab/>
            <w:delText>(2)</w:delText>
          </w:r>
        </w:del>
      </w:ins>
    </w:p>
    <w:p w14:paraId="3E35C6D6" w14:textId="7482071F" w:rsidR="00997881" w:rsidRDefault="00997881" w:rsidP="007F19D8">
      <w:pPr>
        <w:rPr>
          <w:rFonts w:ascii="Cambria" w:hAnsi="Cambria"/>
          <w:sz w:val="24"/>
          <w:szCs w:val="24"/>
        </w:rPr>
      </w:pPr>
      <w:del w:id="65" w:author="Daniel Opdahl" w:date="2019-12-17T15:45:00Z">
        <w:r w:rsidDel="00740DE9">
          <w:rPr>
            <w:rFonts w:ascii="Cambria" w:hAnsi="Cambria"/>
            <w:sz w:val="24"/>
            <w:szCs w:val="24"/>
          </w:rPr>
          <w:delText xml:space="preserve">where </w:delTex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oMath>
        <w:r w:rsidDel="00740DE9">
          <w:rPr>
            <w:rFonts w:ascii="Cambria" w:hAnsi="Cambria"/>
            <w:sz w:val="24"/>
            <w:szCs w:val="24"/>
          </w:rPr>
          <w:delText xml:space="preserve">is the remaining kinetic energy of the electron after it has escaped, and </w:delText>
        </w:r>
        <m:oMath>
          <m:r>
            <w:rPr>
              <w:rFonts w:ascii="Cambria Math" w:hAnsi="Cambria Math"/>
              <w:sz w:val="24"/>
              <w:szCs w:val="24"/>
            </w:rPr>
            <m:t>hf</m:t>
          </m:r>
        </m:oMath>
        <w:r w:rsidDel="00740DE9">
          <w:rPr>
            <w:rFonts w:ascii="Cambria" w:hAnsi="Cambria"/>
            <w:sz w:val="24"/>
            <w:szCs w:val="24"/>
          </w:rPr>
          <w:delText xml:space="preserve"> is the energy of the incoming photon. Rearranging this equation, we</w:delText>
        </w:r>
      </w:del>
      <w:r>
        <w:rPr>
          <w:rFonts w:ascii="Cambria" w:hAnsi="Cambria"/>
          <w:sz w:val="24"/>
          <w:szCs w:val="24"/>
        </w:rPr>
        <w:t xml:space="preserve"> </w:t>
      </w:r>
      <w:ins w:id="66" w:author="Daniel Opdahl" w:date="2019-12-17T15:46:00Z">
        <w:r w:rsidR="00740DE9">
          <w:rPr>
            <w:rFonts w:ascii="Cambria" w:hAnsi="Cambria"/>
            <w:sz w:val="24"/>
            <w:szCs w:val="24"/>
          </w:rPr>
          <w:t xml:space="preserve">Subtracting the work function of the material from the energy of the photon, we </w:t>
        </w:r>
      </w:ins>
      <w:r>
        <w:rPr>
          <w:rFonts w:ascii="Cambria" w:hAnsi="Cambria"/>
          <w:sz w:val="24"/>
          <w:szCs w:val="24"/>
        </w:rPr>
        <w:t>can find the maximum kinetic energy of an ejected electron for an incident photon of given frequency, for a material of a given work function</w:t>
      </w:r>
      <w:ins w:id="67" w:author="Erin Flater" w:date="2019-12-17T08:25:00Z">
        <w:r w:rsidR="009C7C64">
          <w:rPr>
            <w:rFonts w:ascii="Cambria" w:hAnsi="Cambria"/>
            <w:sz w:val="24"/>
            <w:szCs w:val="24"/>
          </w:rPr>
          <w:t>:</w:t>
        </w:r>
      </w:ins>
      <w:del w:id="68" w:author="Erin Flater" w:date="2019-12-17T08:25:00Z">
        <w:r w:rsidDel="009C7C64">
          <w:rPr>
            <w:rFonts w:ascii="Cambria" w:hAnsi="Cambria"/>
            <w:sz w:val="24"/>
            <w:szCs w:val="24"/>
          </w:rPr>
          <w:delText>.</w:delText>
        </w:r>
      </w:del>
    </w:p>
    <w:p w14:paraId="3019DA2F" w14:textId="50D1A25E" w:rsidR="00997881" w:rsidRPr="00997881" w:rsidRDefault="00740DE9" w:rsidP="00740DE9">
      <w:pPr>
        <w:jc w:val="right"/>
        <w:rPr>
          <w:rFonts w:ascii="Cambria" w:hAnsi="Cambria"/>
          <w:sz w:val="24"/>
          <w:szCs w:val="24"/>
        </w:rPr>
        <w:pPrChange w:id="69" w:author="Daniel Opdahl" w:date="2019-12-17T15:44:00Z">
          <w:pPr/>
        </w:pPrChange>
      </w:pP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e>
          <m:sub>
            <m:r>
              <w:rPr>
                <w:rFonts w:ascii="Cambria Math" w:hAnsi="Cambria Math"/>
                <w:sz w:val="24"/>
                <w:szCs w:val="24"/>
              </w:rPr>
              <m:t>max</m:t>
            </m:r>
          </m:sub>
        </m:sSub>
        <m:r>
          <w:rPr>
            <w:rFonts w:ascii="Cambria Math" w:hAnsi="Cambria Math"/>
            <w:sz w:val="24"/>
            <w:szCs w:val="24"/>
          </w:rPr>
          <m:t>=hf-ϕ</m:t>
        </m:r>
      </m:oMath>
      <w:ins w:id="70" w:author="Daniel Opdahl" w:date="2019-12-17T15:44:00Z">
        <w:r>
          <w:rPr>
            <w:rFonts w:ascii="Cambria" w:hAnsi="Cambria"/>
            <w:sz w:val="24"/>
            <w:szCs w:val="24"/>
          </w:rPr>
          <w:tab/>
          <w:t xml:space="preserve">                                                         (</w:t>
        </w:r>
      </w:ins>
      <w:ins w:id="71" w:author="Daniel Opdahl" w:date="2019-12-17T15:46:00Z">
        <w:r>
          <w:rPr>
            <w:rFonts w:ascii="Cambria" w:hAnsi="Cambria"/>
            <w:sz w:val="24"/>
            <w:szCs w:val="24"/>
          </w:rPr>
          <w:t>2</w:t>
        </w:r>
      </w:ins>
      <w:ins w:id="72" w:author="Daniel Opdahl" w:date="2019-12-17T15:44:00Z">
        <w:r>
          <w:rPr>
            <w:rFonts w:ascii="Cambria" w:hAnsi="Cambria"/>
            <w:sz w:val="24"/>
            <w:szCs w:val="24"/>
          </w:rPr>
          <w:t>)</w:t>
        </w:r>
      </w:ins>
    </w:p>
    <w:p w14:paraId="6AD3F9C4" w14:textId="5A0DC535" w:rsidR="00997881" w:rsidRDefault="00740DE9" w:rsidP="00F14253">
      <w:pPr>
        <w:rPr>
          <w:ins w:id="73" w:author="Daniel Opdahl" w:date="2019-12-17T15:47:00Z"/>
          <w:rFonts w:ascii="Cambria" w:hAnsi="Cambria"/>
          <w:sz w:val="24"/>
          <w:szCs w:val="24"/>
        </w:rPr>
      </w:pPr>
      <w:ins w:id="74" w:author="Daniel Opdahl" w:date="2019-12-17T15:45:00Z">
        <w:r>
          <w:rPr>
            <w:rFonts w:ascii="Cambria" w:hAnsi="Cambria"/>
            <w:sz w:val="24"/>
            <w:szCs w:val="24"/>
          </w:rPr>
          <w:lastRenderedPageBreak/>
          <w:t xml:space="preserve">where </w:t>
        </w:r>
      </w:ins>
      <m:oMath>
        <m:sSub>
          <m:sSubPr>
            <m:ctrlPr>
              <w:ins w:id="75" w:author="Daniel Opdahl" w:date="2019-12-17T15:47:00Z">
                <w:rPr>
                  <w:rFonts w:ascii="Cambria Math" w:hAnsi="Cambria Math"/>
                  <w:i/>
                  <w:sz w:val="24"/>
                  <w:szCs w:val="24"/>
                </w:rPr>
              </w:ins>
            </m:ctrlPr>
          </m:sSubPr>
          <m:e>
            <m:sSub>
              <m:sSubPr>
                <m:ctrlPr>
                  <w:ins w:id="76" w:author="Daniel Opdahl" w:date="2019-12-17T15:47:00Z">
                    <w:rPr>
                      <w:rFonts w:ascii="Cambria Math" w:hAnsi="Cambria Math"/>
                      <w:i/>
                      <w:sz w:val="24"/>
                      <w:szCs w:val="24"/>
                    </w:rPr>
                  </w:ins>
                </m:ctrlPr>
              </m:sSubPr>
              <m:e>
                <m:r>
                  <w:ins w:id="77" w:author="Daniel Opdahl" w:date="2019-12-17T15:47:00Z">
                    <w:rPr>
                      <w:rFonts w:ascii="Cambria Math" w:hAnsi="Cambria Math"/>
                      <w:sz w:val="24"/>
                      <w:szCs w:val="24"/>
                    </w:rPr>
                    <m:t>E</m:t>
                  </w:ins>
                </m:r>
              </m:e>
              <m:sub>
                <m:r>
                  <w:ins w:id="78" w:author="Daniel Opdahl" w:date="2019-12-17T15:47:00Z">
                    <w:rPr>
                      <w:rFonts w:ascii="Cambria Math" w:hAnsi="Cambria Math"/>
                      <w:sz w:val="24"/>
                      <w:szCs w:val="24"/>
                    </w:rPr>
                    <m:t>k</m:t>
                  </w:ins>
                </m:r>
              </m:sub>
            </m:sSub>
          </m:e>
          <m:sub>
            <m:r>
              <w:ins w:id="79" w:author="Daniel Opdahl" w:date="2019-12-17T15:47:00Z">
                <w:rPr>
                  <w:rFonts w:ascii="Cambria Math" w:hAnsi="Cambria Math"/>
                  <w:sz w:val="24"/>
                  <w:szCs w:val="24"/>
                </w:rPr>
                <m:t>max</m:t>
              </w:ins>
            </m:r>
          </m:sub>
        </m:sSub>
      </m:oMath>
      <w:ins w:id="80" w:author="Daniel Opdahl" w:date="2019-12-17T15:47:00Z">
        <w:r>
          <w:rPr>
            <w:rFonts w:ascii="Cambria" w:hAnsi="Cambria"/>
            <w:sz w:val="24"/>
            <w:szCs w:val="24"/>
          </w:rPr>
          <w:t xml:space="preserve"> </w:t>
        </w:r>
      </w:ins>
      <w:ins w:id="81" w:author="Daniel Opdahl" w:date="2019-12-17T15:45:00Z">
        <w:r>
          <w:rPr>
            <w:rFonts w:ascii="Cambria" w:hAnsi="Cambria"/>
            <w:sz w:val="24"/>
            <w:szCs w:val="24"/>
          </w:rPr>
          <w:t xml:space="preserve">is the remaining kinetic energy of the electron after it has escaped, and </w:t>
        </w:r>
        <m:oMath>
          <m:r>
            <w:rPr>
              <w:rFonts w:ascii="Cambria Math" w:hAnsi="Cambria Math"/>
              <w:sz w:val="24"/>
              <w:szCs w:val="24"/>
            </w:rPr>
            <m:t>hf</m:t>
          </m:r>
        </m:oMath>
        <w:r>
          <w:rPr>
            <w:rFonts w:ascii="Cambria" w:hAnsi="Cambria"/>
            <w:sz w:val="24"/>
            <w:szCs w:val="24"/>
          </w:rPr>
          <w:t xml:space="preserve"> is the energy of the incoming photon.</w:t>
        </w:r>
      </w:ins>
    </w:p>
    <w:p w14:paraId="62B8CE1D" w14:textId="77777777" w:rsidR="00740DE9" w:rsidRDefault="00740DE9" w:rsidP="00740DE9">
      <w:pPr>
        <w:jc w:val="center"/>
        <w:rPr>
          <w:ins w:id="82" w:author="Daniel Opdahl" w:date="2019-12-17T15:47:00Z"/>
          <w:rFonts w:ascii="Cambria" w:hAnsi="Cambria"/>
          <w:sz w:val="24"/>
          <w:szCs w:val="24"/>
          <w:u w:val="single"/>
        </w:rPr>
      </w:pPr>
      <w:ins w:id="83" w:author="Daniel Opdahl" w:date="2019-12-17T15:47:00Z">
        <w:r w:rsidRPr="00C17BCA">
          <w:rPr>
            <w:rFonts w:ascii="Cambria" w:hAnsi="Cambria"/>
            <w:noProof/>
            <w:sz w:val="24"/>
            <w:szCs w:val="24"/>
          </w:rPr>
          <w:drawing>
            <wp:inline distT="0" distB="0" distL="0" distR="0" wp14:anchorId="239CD50C" wp14:editId="52A5FDE8">
              <wp:extent cx="2668343" cy="4206485"/>
              <wp:effectExtent l="0" t="6985"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2730603" cy="4304635"/>
                      </a:xfrm>
                      <a:prstGeom prst="rect">
                        <a:avLst/>
                      </a:prstGeom>
                      <a:noFill/>
                      <a:ln>
                        <a:noFill/>
                      </a:ln>
                    </pic:spPr>
                  </pic:pic>
                </a:graphicData>
              </a:graphic>
            </wp:inline>
          </w:drawing>
        </w:r>
        <w:r>
          <w:rPr>
            <w:rFonts w:ascii="Cambria" w:hAnsi="Cambria"/>
            <w:noProof/>
            <w:sz w:val="24"/>
            <w:szCs w:val="24"/>
          </w:rPr>
          <w:drawing>
            <wp:inline distT="0" distB="0" distL="0" distR="0" wp14:anchorId="450A913C" wp14:editId="4172907A">
              <wp:extent cx="2601923" cy="4118622"/>
              <wp:effectExtent l="3493"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2651090" cy="4196449"/>
                      </a:xfrm>
                      <a:prstGeom prst="rect">
                        <a:avLst/>
                      </a:prstGeom>
                      <a:noFill/>
                      <a:ln>
                        <a:noFill/>
                      </a:ln>
                    </pic:spPr>
                  </pic:pic>
                </a:graphicData>
              </a:graphic>
            </wp:inline>
          </w:drawing>
        </w:r>
      </w:ins>
    </w:p>
    <w:p w14:paraId="5D5360E3" w14:textId="147BAAD3" w:rsidR="00740DE9" w:rsidRPr="00740DE9" w:rsidRDefault="00740DE9" w:rsidP="00F14253">
      <w:pPr>
        <w:rPr>
          <w:rFonts w:ascii="Cambria" w:hAnsi="Cambria"/>
          <w:sz w:val="20"/>
          <w:szCs w:val="20"/>
          <w:rPrChange w:id="84" w:author="Daniel Opdahl" w:date="2019-12-17T15:47:00Z">
            <w:rPr>
              <w:rFonts w:ascii="Cambria" w:hAnsi="Cambria"/>
              <w:sz w:val="24"/>
              <w:szCs w:val="24"/>
            </w:rPr>
          </w:rPrChange>
        </w:rPr>
      </w:pPr>
      <w:ins w:id="85" w:author="Daniel Opdahl" w:date="2019-12-17T15:47:00Z">
        <w:r w:rsidRPr="007E3F67">
          <w:rPr>
            <w:rFonts w:ascii="Cambria" w:hAnsi="Cambria"/>
            <w:sz w:val="20"/>
            <w:szCs w:val="20"/>
          </w:rPr>
          <w:t xml:space="preserve">Figure </w:t>
        </w:r>
        <w:r>
          <w:rPr>
            <w:rFonts w:ascii="Cambria" w:hAnsi="Cambria"/>
            <w:sz w:val="20"/>
            <w:szCs w:val="20"/>
          </w:rPr>
          <w:t>1</w:t>
        </w:r>
        <w:r w:rsidRPr="007E3F67">
          <w:rPr>
            <w:rFonts w:ascii="Cambria" w:hAnsi="Cambria"/>
            <w:sz w:val="20"/>
            <w:szCs w:val="20"/>
          </w:rPr>
          <w:t xml:space="preserve">: </w:t>
        </w:r>
        <w:r w:rsidRPr="00102113">
          <w:rPr>
            <w:rFonts w:ascii="Cambria" w:hAnsi="Cambria"/>
            <w:sz w:val="20"/>
            <w:szCs w:val="20"/>
          </w:rPr>
          <w:t>The phototube consists of two metal plates with an applied voltage across them, where the plate that has light incident on it is called the cathode and the plate that does not have light incident on it is called the anode. As incoming light of a certain frequency hits the cathode, photoelectrons are ejected from the cathode in all directions. Depending on</w:t>
        </w:r>
        <w:r>
          <w:rPr>
            <w:rFonts w:ascii="Cambria" w:hAnsi="Cambria"/>
            <w:sz w:val="20"/>
            <w:szCs w:val="20"/>
          </w:rPr>
          <w:t xml:space="preserve"> potential difference between</w:t>
        </w:r>
        <w:r w:rsidRPr="00102113">
          <w:rPr>
            <w:rFonts w:ascii="Cambria" w:hAnsi="Cambria"/>
            <w:sz w:val="20"/>
            <w:szCs w:val="20"/>
          </w:rPr>
          <w:t xml:space="preserve"> the plates and the kinetic energy of the photoelectrons, some photoelectrons have sufficient energy to cross the gap and form a current between the two plates.</w:t>
        </w:r>
        <w:r>
          <w:rPr>
            <w:rFonts w:ascii="Cambria" w:hAnsi="Cambria"/>
            <w:sz w:val="20"/>
            <w:szCs w:val="20"/>
          </w:rPr>
          <w:t xml:space="preserve"> The top diagram represents a “forward bias” configuration, and the bottom diagram represents a “reverse bias” configuration. </w:t>
        </w:r>
      </w:ins>
    </w:p>
    <w:p w14:paraId="6D1D8E48" w14:textId="15C133F3" w:rsidR="00700BBB" w:rsidRDefault="00ED2A81" w:rsidP="00700BBB">
      <w:pPr>
        <w:rPr>
          <w:ins w:id="86" w:author="Daniel Opdahl" w:date="2019-12-17T16:01:00Z"/>
          <w:rFonts w:ascii="Cambria" w:hAnsi="Cambria"/>
          <w:sz w:val="24"/>
          <w:szCs w:val="24"/>
        </w:rPr>
      </w:pPr>
      <w:commentRangeStart w:id="87"/>
      <w:r>
        <w:rPr>
          <w:rFonts w:ascii="Cambria" w:hAnsi="Cambria"/>
          <w:sz w:val="24"/>
          <w:szCs w:val="24"/>
        </w:rPr>
        <w:t>If two</w:t>
      </w:r>
      <w:r w:rsidR="00664107">
        <w:rPr>
          <w:rFonts w:ascii="Cambria" w:hAnsi="Cambria"/>
          <w:sz w:val="24"/>
          <w:szCs w:val="24"/>
        </w:rPr>
        <w:t xml:space="preserve"> metal</w:t>
      </w:r>
      <w:r>
        <w:rPr>
          <w:rFonts w:ascii="Cambria" w:hAnsi="Cambria"/>
          <w:sz w:val="24"/>
          <w:szCs w:val="24"/>
        </w:rPr>
        <w:t xml:space="preserve"> plates are set up</w:t>
      </w:r>
      <w:commentRangeEnd w:id="87"/>
      <w:r w:rsidR="009C7C64">
        <w:rPr>
          <w:rStyle w:val="CommentReference"/>
        </w:rPr>
        <w:commentReference w:id="87"/>
      </w:r>
      <w:r>
        <w:rPr>
          <w:rFonts w:ascii="Cambria" w:hAnsi="Cambria"/>
          <w:sz w:val="24"/>
          <w:szCs w:val="24"/>
        </w:rPr>
        <w:t xml:space="preserve"> </w:t>
      </w:r>
      <w:ins w:id="88" w:author="Daniel Opdahl" w:date="2019-12-17T15:47:00Z">
        <w:r w:rsidR="00740DE9">
          <w:rPr>
            <w:rFonts w:ascii="Cambria" w:hAnsi="Cambria"/>
            <w:sz w:val="24"/>
            <w:szCs w:val="24"/>
          </w:rPr>
          <w:t xml:space="preserve">in a phototube </w:t>
        </w:r>
      </w:ins>
      <w:r>
        <w:rPr>
          <w:rFonts w:ascii="Cambria" w:hAnsi="Cambria"/>
          <w:sz w:val="24"/>
          <w:szCs w:val="24"/>
        </w:rPr>
        <w:t xml:space="preserve">such </w:t>
      </w:r>
      <w:commentRangeStart w:id="89"/>
      <w:r>
        <w:rPr>
          <w:rFonts w:ascii="Cambria" w:hAnsi="Cambria"/>
          <w:sz w:val="24"/>
          <w:szCs w:val="24"/>
        </w:rPr>
        <w:t xml:space="preserve">that one </w:t>
      </w:r>
      <w:ins w:id="90" w:author="Erin Flater" w:date="2019-12-17T08:27:00Z">
        <w:r w:rsidR="009C7C64">
          <w:rPr>
            <w:rFonts w:ascii="Cambria" w:hAnsi="Cambria"/>
            <w:sz w:val="24"/>
            <w:szCs w:val="24"/>
          </w:rPr>
          <w:t xml:space="preserve">plate </w:t>
        </w:r>
      </w:ins>
      <w:r>
        <w:rPr>
          <w:rFonts w:ascii="Cambria" w:hAnsi="Cambria"/>
          <w:sz w:val="24"/>
          <w:szCs w:val="24"/>
        </w:rPr>
        <w:t xml:space="preserve">has light </w:t>
      </w:r>
      <w:del w:id="91" w:author="Daniel Opdahl" w:date="2019-12-17T15:48:00Z">
        <w:r w:rsidR="00664107" w:rsidDel="00740DE9">
          <w:rPr>
            <w:rFonts w:ascii="Cambria" w:hAnsi="Cambria"/>
            <w:sz w:val="24"/>
            <w:szCs w:val="24"/>
          </w:rPr>
          <w:delText xml:space="preserve">of a sufficient frequency to induce electron ejection </w:delText>
        </w:r>
      </w:del>
      <w:del w:id="92" w:author="Erin Flater" w:date="2019-12-17T08:27:00Z">
        <w:r w:rsidDel="009C7C64">
          <w:rPr>
            <w:rFonts w:ascii="Cambria" w:hAnsi="Cambria"/>
            <w:sz w:val="24"/>
            <w:szCs w:val="24"/>
          </w:rPr>
          <w:delText>shown</w:delText>
        </w:r>
      </w:del>
      <w:ins w:id="93" w:author="Erin Flater" w:date="2019-12-17T08:27:00Z">
        <w:r w:rsidR="009C7C64">
          <w:rPr>
            <w:rFonts w:ascii="Cambria" w:hAnsi="Cambria"/>
            <w:sz w:val="24"/>
            <w:szCs w:val="24"/>
          </w:rPr>
          <w:t>shone</w:t>
        </w:r>
      </w:ins>
      <w:r>
        <w:rPr>
          <w:rFonts w:ascii="Cambria" w:hAnsi="Cambria"/>
          <w:sz w:val="24"/>
          <w:szCs w:val="24"/>
        </w:rPr>
        <w:t xml:space="preserve"> on it, and the other</w:t>
      </w:r>
      <w:ins w:id="94" w:author="Erin Flater" w:date="2019-12-17T08:27:00Z">
        <w:r w:rsidR="009C7C64">
          <w:rPr>
            <w:rFonts w:ascii="Cambria" w:hAnsi="Cambria"/>
            <w:sz w:val="24"/>
            <w:szCs w:val="24"/>
          </w:rPr>
          <w:t xml:space="preserve"> plate</w:t>
        </w:r>
      </w:ins>
      <w:ins w:id="95" w:author="Daniel Opdahl" w:date="2019-12-17T15:48:00Z">
        <w:r w:rsidR="00740DE9">
          <w:rPr>
            <w:rFonts w:ascii="Cambria" w:hAnsi="Cambria"/>
            <w:sz w:val="24"/>
            <w:szCs w:val="24"/>
          </w:rPr>
          <w:t xml:space="preserve"> </w:t>
        </w:r>
      </w:ins>
      <w:del w:id="96" w:author="Daniel Opdahl" w:date="2019-12-17T15:48:00Z">
        <w:r w:rsidDel="00740DE9">
          <w:rPr>
            <w:rFonts w:ascii="Cambria" w:hAnsi="Cambria"/>
            <w:sz w:val="24"/>
            <w:szCs w:val="24"/>
          </w:rPr>
          <w:delText xml:space="preserve">, obscured from that light, </w:delText>
        </w:r>
      </w:del>
      <w:r>
        <w:rPr>
          <w:rFonts w:ascii="Cambria" w:hAnsi="Cambria"/>
          <w:sz w:val="24"/>
          <w:szCs w:val="24"/>
        </w:rPr>
        <w:t>is positioned in a</w:t>
      </w:r>
      <w:ins w:id="97" w:author="Daniel Opdahl" w:date="2019-12-17T15:48:00Z">
        <w:r w:rsidR="00740DE9">
          <w:rPr>
            <w:rFonts w:ascii="Cambria" w:hAnsi="Cambria"/>
            <w:sz w:val="24"/>
            <w:szCs w:val="24"/>
          </w:rPr>
          <w:t xml:space="preserve"> </w:t>
        </w:r>
      </w:ins>
      <w:del w:id="98" w:author="Daniel Opdahl" w:date="2019-12-17T15:48:00Z">
        <w:r w:rsidR="00664107" w:rsidDel="00740DE9">
          <w:rPr>
            <w:rFonts w:ascii="Cambria" w:hAnsi="Cambria"/>
            <w:sz w:val="24"/>
            <w:szCs w:val="24"/>
          </w:rPr>
          <w:delText>n uninterrupted</w:delText>
        </w:r>
        <w:r w:rsidDel="00740DE9">
          <w:rPr>
            <w:rFonts w:ascii="Cambria" w:hAnsi="Cambria"/>
            <w:sz w:val="24"/>
            <w:szCs w:val="24"/>
          </w:rPr>
          <w:delText xml:space="preserve"> </w:delText>
        </w:r>
      </w:del>
      <w:r>
        <w:rPr>
          <w:rFonts w:ascii="Cambria" w:hAnsi="Cambria"/>
          <w:sz w:val="24"/>
          <w:szCs w:val="24"/>
        </w:rPr>
        <w:t xml:space="preserve">direct line to the other metal plate, ejected electrons from the first plate </w:t>
      </w:r>
      <w:r w:rsidR="00664107">
        <w:rPr>
          <w:rFonts w:ascii="Cambria" w:hAnsi="Cambria"/>
          <w:sz w:val="24"/>
          <w:szCs w:val="24"/>
        </w:rPr>
        <w:t>can</w:t>
      </w:r>
      <w:r>
        <w:rPr>
          <w:rFonts w:ascii="Cambria" w:hAnsi="Cambria"/>
          <w:sz w:val="24"/>
          <w:szCs w:val="24"/>
        </w:rPr>
        <w:t xml:space="preserve"> reach the second plate</w:t>
      </w:r>
      <w:commentRangeEnd w:id="89"/>
      <w:r w:rsidR="009C7C64">
        <w:rPr>
          <w:rStyle w:val="CommentReference"/>
        </w:rPr>
        <w:commentReference w:id="89"/>
      </w:r>
      <w:ins w:id="99" w:author="Daniel Opdahl" w:date="2019-12-17T15:48:00Z">
        <w:r w:rsidR="00740DE9">
          <w:rPr>
            <w:rFonts w:ascii="Cambria" w:hAnsi="Cambria"/>
            <w:sz w:val="24"/>
            <w:szCs w:val="24"/>
          </w:rPr>
          <w:t>, as shown in Figure 1</w:t>
        </w:r>
      </w:ins>
      <w:r>
        <w:rPr>
          <w:rFonts w:ascii="Cambria" w:hAnsi="Cambria"/>
          <w:sz w:val="24"/>
          <w:szCs w:val="24"/>
        </w:rPr>
        <w:t xml:space="preserve">. </w:t>
      </w:r>
      <w:commentRangeStart w:id="100"/>
      <w:r>
        <w:rPr>
          <w:rFonts w:ascii="Cambria" w:hAnsi="Cambria"/>
          <w:sz w:val="24"/>
          <w:szCs w:val="24"/>
        </w:rPr>
        <w:t xml:space="preserve">If the two plates are connected electrically, </w:t>
      </w:r>
      <w:commentRangeEnd w:id="100"/>
      <w:r w:rsidR="009C7C64">
        <w:rPr>
          <w:rStyle w:val="CommentReference"/>
        </w:rPr>
        <w:commentReference w:id="100"/>
      </w:r>
      <w:del w:id="101" w:author="Daniel Opdahl" w:date="2019-12-17T15:49:00Z">
        <w:r w:rsidDel="00740DE9">
          <w:rPr>
            <w:rFonts w:ascii="Cambria" w:hAnsi="Cambria"/>
            <w:sz w:val="24"/>
            <w:szCs w:val="24"/>
          </w:rPr>
          <w:delText>a</w:delText>
        </w:r>
        <w:commentRangeStart w:id="102"/>
        <w:r w:rsidDel="00740DE9">
          <w:rPr>
            <w:rFonts w:ascii="Cambria" w:hAnsi="Cambria"/>
            <w:sz w:val="24"/>
            <w:szCs w:val="24"/>
          </w:rPr>
          <w:delText xml:space="preserve"> small current can be carried by </w:delText>
        </w:r>
      </w:del>
      <w:r>
        <w:rPr>
          <w:rFonts w:ascii="Cambria" w:hAnsi="Cambria"/>
          <w:sz w:val="24"/>
          <w:szCs w:val="24"/>
        </w:rPr>
        <w:t xml:space="preserve">the ejection of </w:t>
      </w:r>
      <w:r>
        <w:rPr>
          <w:rFonts w:ascii="Cambria" w:hAnsi="Cambria"/>
          <w:sz w:val="24"/>
          <w:szCs w:val="24"/>
        </w:rPr>
        <w:lastRenderedPageBreak/>
        <w:t>electrons from one plate to the other</w:t>
      </w:r>
      <w:ins w:id="103" w:author="Daniel Opdahl" w:date="2019-12-17T15:49:00Z">
        <w:r w:rsidR="00740DE9">
          <w:rPr>
            <w:rFonts w:ascii="Cambria" w:hAnsi="Cambria"/>
            <w:sz w:val="24"/>
            <w:szCs w:val="24"/>
          </w:rPr>
          <w:t xml:space="preserve"> can cause a small current</w:t>
        </w:r>
      </w:ins>
      <w:r>
        <w:rPr>
          <w:rFonts w:ascii="Cambria" w:hAnsi="Cambria"/>
          <w:sz w:val="24"/>
          <w:szCs w:val="24"/>
        </w:rPr>
        <w:t>.</w:t>
      </w:r>
      <w:commentRangeEnd w:id="102"/>
      <w:r w:rsidR="009C7C64">
        <w:rPr>
          <w:rStyle w:val="CommentReference"/>
        </w:rPr>
        <w:commentReference w:id="102"/>
      </w:r>
      <w:r w:rsidR="00664107">
        <w:rPr>
          <w:rFonts w:ascii="Cambria" w:hAnsi="Cambria"/>
          <w:sz w:val="24"/>
          <w:szCs w:val="24"/>
        </w:rPr>
        <w:t xml:space="preserve"> </w:t>
      </w:r>
      <w:commentRangeStart w:id="104"/>
      <w:r w:rsidR="00664107">
        <w:rPr>
          <w:rFonts w:ascii="Cambria" w:hAnsi="Cambria"/>
          <w:sz w:val="24"/>
          <w:szCs w:val="24"/>
        </w:rPr>
        <w:t xml:space="preserve">The plate that has the incident light of a sufficient frequency </w:t>
      </w:r>
      <w:del w:id="105" w:author="Erin Flater" w:date="2019-12-17T08:29:00Z">
        <w:r w:rsidR="00664107" w:rsidDel="009C7C64">
          <w:rPr>
            <w:rFonts w:ascii="Cambria" w:hAnsi="Cambria"/>
            <w:sz w:val="24"/>
            <w:szCs w:val="24"/>
          </w:rPr>
          <w:delText>shown</w:delText>
        </w:r>
      </w:del>
      <w:ins w:id="106" w:author="Erin Flater" w:date="2019-12-17T08:29:00Z">
        <w:r w:rsidR="009C7C64">
          <w:rPr>
            <w:rFonts w:ascii="Cambria" w:hAnsi="Cambria"/>
            <w:sz w:val="24"/>
            <w:szCs w:val="24"/>
          </w:rPr>
          <w:t>shone</w:t>
        </w:r>
      </w:ins>
      <w:r w:rsidR="00664107">
        <w:rPr>
          <w:rFonts w:ascii="Cambria" w:hAnsi="Cambria"/>
          <w:sz w:val="24"/>
          <w:szCs w:val="24"/>
        </w:rPr>
        <w:t xml:space="preserve"> on and ejects electrons</w:t>
      </w:r>
      <w:commentRangeEnd w:id="104"/>
      <w:r w:rsidR="009C7C64">
        <w:rPr>
          <w:rStyle w:val="CommentReference"/>
        </w:rPr>
        <w:commentReference w:id="104"/>
      </w:r>
      <w:r w:rsidR="00664107">
        <w:rPr>
          <w:rFonts w:ascii="Cambria" w:hAnsi="Cambria"/>
          <w:sz w:val="24"/>
          <w:szCs w:val="24"/>
        </w:rPr>
        <w:t xml:space="preserve"> is called the cathode</w:t>
      </w:r>
      <w:ins w:id="107" w:author="Daniel Opdahl" w:date="2019-12-17T15:50:00Z">
        <w:r w:rsidR="008A4B8B">
          <w:rPr>
            <w:rFonts w:ascii="Cambria" w:hAnsi="Cambria"/>
            <w:sz w:val="24"/>
            <w:szCs w:val="24"/>
          </w:rPr>
          <w:t xml:space="preserve"> (depicted on the left in Figure 1) </w:t>
        </w:r>
      </w:ins>
      <w:del w:id="108" w:author="Daniel Opdahl" w:date="2019-12-17T15:50:00Z">
        <w:r w:rsidR="00664107" w:rsidDel="008A4B8B">
          <w:rPr>
            <w:rFonts w:ascii="Cambria" w:hAnsi="Cambria"/>
            <w:sz w:val="24"/>
            <w:szCs w:val="24"/>
          </w:rPr>
          <w:delText xml:space="preserve">, </w:delText>
        </w:r>
      </w:del>
      <w:r w:rsidR="00664107">
        <w:rPr>
          <w:rFonts w:ascii="Cambria" w:hAnsi="Cambria"/>
          <w:sz w:val="24"/>
          <w:szCs w:val="24"/>
        </w:rPr>
        <w:t>and the plate that receives the ejected electrons, the “collector” plate, is called the anode</w:t>
      </w:r>
      <w:ins w:id="109" w:author="Daniel Opdahl" w:date="2019-12-17T15:50:00Z">
        <w:r w:rsidR="008A4B8B">
          <w:rPr>
            <w:rFonts w:ascii="Cambria" w:hAnsi="Cambria"/>
            <w:sz w:val="24"/>
            <w:szCs w:val="24"/>
          </w:rPr>
          <w:t xml:space="preserve"> (depicted on the right in Figure 1)</w:t>
        </w:r>
      </w:ins>
      <w:r w:rsidR="00664107">
        <w:rPr>
          <w:rFonts w:ascii="Cambria" w:hAnsi="Cambria"/>
          <w:sz w:val="24"/>
          <w:szCs w:val="24"/>
        </w:rPr>
        <w:t>.</w:t>
      </w:r>
      <w:r>
        <w:rPr>
          <w:rFonts w:ascii="Cambria" w:hAnsi="Cambria"/>
          <w:sz w:val="24"/>
          <w:szCs w:val="24"/>
        </w:rPr>
        <w:t xml:space="preserve"> If a voltage is applied between the two plates, it is possible to limit the amount of electrons that </w:t>
      </w:r>
      <w:del w:id="110" w:author="Erin Flater" w:date="2019-12-17T08:30:00Z">
        <w:r w:rsidDel="009C7C64">
          <w:rPr>
            <w:rFonts w:ascii="Cambria" w:hAnsi="Cambria"/>
            <w:sz w:val="24"/>
            <w:szCs w:val="24"/>
          </w:rPr>
          <w:delText>make up the current</w:delText>
        </w:r>
      </w:del>
      <w:ins w:id="111" w:author="Erin Flater" w:date="2019-12-17T08:30:00Z">
        <w:r w:rsidR="009C7C64">
          <w:rPr>
            <w:rFonts w:ascii="Cambria" w:hAnsi="Cambria"/>
            <w:sz w:val="24"/>
            <w:szCs w:val="24"/>
          </w:rPr>
          <w:t>get to the anode</w:t>
        </w:r>
      </w:ins>
      <w:r>
        <w:rPr>
          <w:rFonts w:ascii="Cambria" w:hAnsi="Cambria"/>
          <w:sz w:val="24"/>
          <w:szCs w:val="24"/>
        </w:rPr>
        <w:t>.</w:t>
      </w:r>
      <w:r w:rsidR="00664107">
        <w:rPr>
          <w:rFonts w:ascii="Cambria" w:hAnsi="Cambria"/>
          <w:sz w:val="24"/>
          <w:szCs w:val="24"/>
        </w:rPr>
        <w:t xml:space="preserve"> </w:t>
      </w:r>
      <w:commentRangeStart w:id="112"/>
      <w:r w:rsidR="00664107">
        <w:rPr>
          <w:rFonts w:ascii="Cambria" w:hAnsi="Cambria"/>
          <w:sz w:val="24"/>
          <w:szCs w:val="24"/>
        </w:rPr>
        <w:t>If a positive voltage is applied between the plates</w:t>
      </w:r>
      <w:commentRangeEnd w:id="112"/>
      <w:r w:rsidR="009C7C64">
        <w:rPr>
          <w:rStyle w:val="CommentReference"/>
        </w:rPr>
        <w:commentReference w:id="112"/>
      </w:r>
      <w:r w:rsidR="00664107">
        <w:rPr>
          <w:rFonts w:ascii="Cambria" w:hAnsi="Cambria"/>
          <w:sz w:val="24"/>
          <w:szCs w:val="24"/>
        </w:rPr>
        <w:t>,</w:t>
      </w:r>
      <w:ins w:id="113" w:author="Daniel Opdahl" w:date="2019-12-17T15:51:00Z">
        <w:r w:rsidR="008A4B8B">
          <w:rPr>
            <w:rFonts w:ascii="Cambria" w:hAnsi="Cambria"/>
            <w:sz w:val="24"/>
            <w:szCs w:val="24"/>
          </w:rPr>
          <w:t xml:space="preserve"> such as in the top image of Figure 1,</w:t>
        </w:r>
      </w:ins>
      <w:r w:rsidR="00664107">
        <w:rPr>
          <w:rFonts w:ascii="Cambria" w:hAnsi="Cambria"/>
          <w:sz w:val="24"/>
          <w:szCs w:val="24"/>
        </w:rPr>
        <w:t xml:space="preserve"> ejected electrons will be </w:t>
      </w:r>
      <w:r w:rsidR="00664107" w:rsidRPr="00700BBB">
        <w:rPr>
          <w:rFonts w:ascii="Cambria" w:hAnsi="Cambria"/>
          <w:sz w:val="24"/>
          <w:szCs w:val="24"/>
        </w:rPr>
        <w:t xml:space="preserve">attracted to the anode and more electrons will cross the gap and thus the current will increase. </w:t>
      </w:r>
      <w:del w:id="114" w:author="Daniel Opdahl" w:date="2019-12-17T15:51:00Z">
        <w:r w:rsidR="00E35DFE" w:rsidRPr="00700BBB" w:rsidDel="008A4B8B">
          <w:rPr>
            <w:rFonts w:ascii="Cambria" w:hAnsi="Cambria"/>
            <w:sz w:val="24"/>
            <w:szCs w:val="24"/>
          </w:rPr>
          <w:delText xml:space="preserve">This </w:delText>
        </w:r>
      </w:del>
      <w:ins w:id="115" w:author="Daniel Opdahl" w:date="2019-12-17T15:51:00Z">
        <w:r w:rsidR="008A4B8B" w:rsidRPr="008A4B8B">
          <w:rPr>
            <w:rFonts w:ascii="Cambria" w:hAnsi="Cambria"/>
            <w:sz w:val="24"/>
            <w:szCs w:val="24"/>
            <w:rPrChange w:id="116" w:author="Daniel Opdahl" w:date="2019-12-17T15:52:00Z">
              <w:rPr>
                <w:rFonts w:ascii="Cambria" w:hAnsi="Cambria"/>
                <w:sz w:val="24"/>
                <w:szCs w:val="24"/>
                <w:highlight w:val="yellow"/>
              </w:rPr>
            </w:rPrChange>
          </w:rPr>
          <w:t>When ejected electrons are attracted to the anode,</w:t>
        </w:r>
      </w:ins>
      <w:ins w:id="117" w:author="Daniel Opdahl" w:date="2019-12-17T15:52:00Z">
        <w:r w:rsidR="008A4B8B" w:rsidRPr="008A4B8B">
          <w:rPr>
            <w:rFonts w:ascii="Cambria" w:hAnsi="Cambria"/>
            <w:sz w:val="24"/>
            <w:szCs w:val="24"/>
            <w:rPrChange w:id="118" w:author="Daniel Opdahl" w:date="2019-12-17T15:52:00Z">
              <w:rPr>
                <w:rFonts w:ascii="Cambria" w:hAnsi="Cambria"/>
                <w:sz w:val="24"/>
                <w:szCs w:val="24"/>
                <w:highlight w:val="yellow"/>
              </w:rPr>
            </w:rPrChange>
          </w:rPr>
          <w:t xml:space="preserve"> it</w:t>
        </w:r>
      </w:ins>
      <w:ins w:id="119" w:author="Daniel Opdahl" w:date="2019-12-17T15:51:00Z">
        <w:r w:rsidR="008A4B8B" w:rsidRPr="00700BBB">
          <w:rPr>
            <w:rFonts w:ascii="Cambria" w:hAnsi="Cambria"/>
            <w:sz w:val="24"/>
            <w:szCs w:val="24"/>
          </w:rPr>
          <w:t xml:space="preserve"> </w:t>
        </w:r>
      </w:ins>
      <w:r w:rsidR="00E35DFE" w:rsidRPr="00700BBB">
        <w:rPr>
          <w:rFonts w:ascii="Cambria" w:hAnsi="Cambria"/>
          <w:sz w:val="24"/>
          <w:szCs w:val="24"/>
        </w:rPr>
        <w:t xml:space="preserve">is referred to as a forward bias setup. </w:t>
      </w:r>
      <w:ins w:id="120" w:author="Daniel Opdahl" w:date="2019-12-17T15:59:00Z">
        <w:r w:rsidR="008A4B8B">
          <w:rPr>
            <w:rFonts w:ascii="Cambria" w:hAnsi="Cambria"/>
            <w:sz w:val="24"/>
            <w:szCs w:val="24"/>
          </w:rPr>
          <w:t xml:space="preserve">If the voltage is increased, eventually </w:t>
        </w:r>
      </w:ins>
      <w:ins w:id="121" w:author="Daniel Opdahl" w:date="2019-12-17T16:00:00Z">
        <w:r w:rsidR="008A4B8B">
          <w:rPr>
            <w:rFonts w:ascii="Cambria" w:hAnsi="Cambria"/>
            <w:sz w:val="24"/>
            <w:szCs w:val="24"/>
          </w:rPr>
          <w:t xml:space="preserve">we will reach a limit of </w:t>
        </w:r>
        <w:r w:rsidR="00700BBB">
          <w:rPr>
            <w:rFonts w:ascii="Cambria" w:hAnsi="Cambria"/>
            <w:sz w:val="24"/>
            <w:szCs w:val="24"/>
          </w:rPr>
          <w:t xml:space="preserve">a maximum number of electrons crossing the gap and making up the current. </w:t>
        </w:r>
        <w:r w:rsidR="00700BBB">
          <w:rPr>
            <w:rFonts w:ascii="Cambria" w:hAnsi="Cambria"/>
            <w:sz w:val="24"/>
            <w:szCs w:val="24"/>
          </w:rPr>
          <w:t xml:space="preserve">This maximum current is referred to as the “saturation current”. If there is no voltage applied between the plates, only the photoelectrons that have </w:t>
        </w:r>
        <w:proofErr w:type="gramStart"/>
        <w:r w:rsidR="00700BBB">
          <w:rPr>
            <w:rFonts w:ascii="Cambria" w:hAnsi="Cambria"/>
            <w:sz w:val="24"/>
            <w:szCs w:val="24"/>
          </w:rPr>
          <w:t xml:space="preserve">the </w:t>
        </w:r>
      </w:ins>
      <w:ins w:id="122" w:author="Daniel Opdahl" w:date="2019-12-17T16:02:00Z">
        <w:r w:rsidR="00700BBB">
          <w:rPr>
            <w:rFonts w:ascii="Cambria" w:hAnsi="Cambria"/>
            <w:sz w:val="24"/>
            <w:szCs w:val="24"/>
          </w:rPr>
          <w:t>a</w:t>
        </w:r>
        <w:proofErr w:type="gramEnd"/>
        <w:r w:rsidR="00700BBB">
          <w:rPr>
            <w:rFonts w:ascii="Cambria" w:hAnsi="Cambria"/>
            <w:sz w:val="24"/>
            <w:szCs w:val="24"/>
          </w:rPr>
          <w:t xml:space="preserve"> direct</w:t>
        </w:r>
      </w:ins>
      <w:ins w:id="123" w:author="Daniel Opdahl" w:date="2019-12-17T16:00:00Z">
        <w:r w:rsidR="00700BBB">
          <w:rPr>
            <w:rFonts w:ascii="Cambria" w:hAnsi="Cambria"/>
            <w:sz w:val="24"/>
            <w:szCs w:val="24"/>
          </w:rPr>
          <w:t xml:space="preserve"> exiting direction</w:t>
        </w:r>
      </w:ins>
      <w:ins w:id="124" w:author="Daniel Opdahl" w:date="2019-12-17T16:02:00Z">
        <w:r w:rsidR="00700BBB">
          <w:rPr>
            <w:rFonts w:ascii="Cambria" w:hAnsi="Cambria"/>
            <w:sz w:val="24"/>
            <w:szCs w:val="24"/>
          </w:rPr>
          <w:t xml:space="preserve"> towards the other plate</w:t>
        </w:r>
      </w:ins>
      <w:ins w:id="125" w:author="Daniel Opdahl" w:date="2019-12-17T16:00:00Z">
        <w:r w:rsidR="00700BBB">
          <w:rPr>
            <w:rFonts w:ascii="Cambria" w:hAnsi="Cambria"/>
            <w:sz w:val="24"/>
            <w:szCs w:val="24"/>
          </w:rPr>
          <w:t xml:space="preserve"> and sufficient kinetic energy will be able to cross the gap and contribute to the current.</w:t>
        </w:r>
        <w:r w:rsidR="00700BBB">
          <w:rPr>
            <w:rFonts w:ascii="Cambria" w:hAnsi="Cambria"/>
            <w:sz w:val="24"/>
            <w:szCs w:val="24"/>
          </w:rPr>
          <w:t xml:space="preserve"> </w:t>
        </w:r>
      </w:ins>
      <w:r w:rsidR="00664107" w:rsidRPr="00700BBB">
        <w:rPr>
          <w:rFonts w:ascii="Cambria" w:hAnsi="Cambria"/>
          <w:sz w:val="24"/>
          <w:szCs w:val="24"/>
        </w:rPr>
        <w:t>If a negative voltage is applied, the ejected electrons will be repelled by the anode and fe</w:t>
      </w:r>
      <w:r w:rsidR="00664107">
        <w:rPr>
          <w:rFonts w:ascii="Cambria" w:hAnsi="Cambria"/>
          <w:sz w:val="24"/>
          <w:szCs w:val="24"/>
        </w:rPr>
        <w:t>wer electrons will cross the gap, and thus the current will decrease.</w:t>
      </w:r>
      <w:r w:rsidR="00E35DFE">
        <w:rPr>
          <w:rFonts w:ascii="Cambria" w:hAnsi="Cambria"/>
          <w:sz w:val="24"/>
          <w:szCs w:val="24"/>
        </w:rPr>
        <w:t xml:space="preserve"> </w:t>
      </w:r>
      <w:ins w:id="126" w:author="Daniel Opdahl" w:date="2019-12-17T15:52:00Z">
        <w:r w:rsidR="008A4B8B" w:rsidRPr="00564E66">
          <w:rPr>
            <w:rFonts w:ascii="Cambria" w:hAnsi="Cambria"/>
            <w:sz w:val="24"/>
            <w:szCs w:val="24"/>
          </w:rPr>
          <w:t xml:space="preserve">When ejected electrons are </w:t>
        </w:r>
        <w:r w:rsidR="008A4B8B">
          <w:rPr>
            <w:rFonts w:ascii="Cambria" w:hAnsi="Cambria"/>
            <w:sz w:val="24"/>
            <w:szCs w:val="24"/>
          </w:rPr>
          <w:t>repelled</w:t>
        </w:r>
        <w:r w:rsidR="008A4B8B" w:rsidRPr="00564E66">
          <w:rPr>
            <w:rFonts w:ascii="Cambria" w:hAnsi="Cambria"/>
            <w:sz w:val="24"/>
            <w:szCs w:val="24"/>
          </w:rPr>
          <w:t xml:space="preserve"> </w:t>
        </w:r>
        <w:r w:rsidR="008A4B8B">
          <w:rPr>
            <w:rFonts w:ascii="Cambria" w:hAnsi="Cambria"/>
            <w:sz w:val="24"/>
            <w:szCs w:val="24"/>
          </w:rPr>
          <w:t>by</w:t>
        </w:r>
        <w:r w:rsidR="008A4B8B" w:rsidRPr="00564E66">
          <w:rPr>
            <w:rFonts w:ascii="Cambria" w:hAnsi="Cambria"/>
            <w:sz w:val="24"/>
            <w:szCs w:val="24"/>
          </w:rPr>
          <w:t xml:space="preserve"> the anode, </w:t>
        </w:r>
        <w:r w:rsidR="008A4B8B">
          <w:rPr>
            <w:rFonts w:ascii="Cambria" w:hAnsi="Cambria"/>
            <w:sz w:val="24"/>
            <w:szCs w:val="24"/>
          </w:rPr>
          <w:t xml:space="preserve">it </w:t>
        </w:r>
      </w:ins>
      <w:del w:id="127" w:author="Daniel Opdahl" w:date="2019-12-17T15:52:00Z">
        <w:r w:rsidR="00E35DFE" w:rsidDel="008A4B8B">
          <w:rPr>
            <w:rFonts w:ascii="Cambria" w:hAnsi="Cambria"/>
            <w:sz w:val="24"/>
            <w:szCs w:val="24"/>
          </w:rPr>
          <w:delText xml:space="preserve">This </w:delText>
        </w:r>
      </w:del>
      <w:r w:rsidR="00E35DFE">
        <w:rPr>
          <w:rFonts w:ascii="Cambria" w:hAnsi="Cambria"/>
          <w:sz w:val="24"/>
          <w:szCs w:val="24"/>
        </w:rPr>
        <w:t xml:space="preserve">is referred to as a </w:t>
      </w:r>
      <w:del w:id="128" w:author="Daniel Opdahl" w:date="2019-12-17T15:52:00Z">
        <w:r w:rsidR="00E35DFE" w:rsidDel="008A4B8B">
          <w:rPr>
            <w:rFonts w:ascii="Cambria" w:hAnsi="Cambria"/>
            <w:sz w:val="24"/>
            <w:szCs w:val="24"/>
          </w:rPr>
          <w:delText xml:space="preserve">negative </w:delText>
        </w:r>
      </w:del>
      <w:ins w:id="129" w:author="Daniel Opdahl" w:date="2019-12-17T15:52:00Z">
        <w:r w:rsidR="008A4B8B">
          <w:rPr>
            <w:rFonts w:ascii="Cambria" w:hAnsi="Cambria"/>
            <w:sz w:val="24"/>
            <w:szCs w:val="24"/>
          </w:rPr>
          <w:t>reverse</w:t>
        </w:r>
        <w:r w:rsidR="008A4B8B">
          <w:rPr>
            <w:rFonts w:ascii="Cambria" w:hAnsi="Cambria"/>
            <w:sz w:val="24"/>
            <w:szCs w:val="24"/>
          </w:rPr>
          <w:t xml:space="preserve"> </w:t>
        </w:r>
      </w:ins>
      <w:r w:rsidR="00E35DFE">
        <w:rPr>
          <w:rFonts w:ascii="Cambria" w:hAnsi="Cambria"/>
          <w:sz w:val="24"/>
          <w:szCs w:val="24"/>
        </w:rPr>
        <w:t>bias setup.</w:t>
      </w:r>
      <w:r w:rsidR="00664107">
        <w:rPr>
          <w:rFonts w:ascii="Cambria" w:hAnsi="Cambria"/>
          <w:sz w:val="24"/>
          <w:szCs w:val="24"/>
        </w:rPr>
        <w:t xml:space="preserve"> In this case, only the electrons with a high enough kinetic energy will be able to cross the gap and overcome the repelling force of the </w:t>
      </w:r>
      <w:ins w:id="130" w:author="Erin Flater" w:date="2019-12-17T08:31:00Z">
        <w:r w:rsidR="009C7C64">
          <w:rPr>
            <w:rFonts w:ascii="Cambria" w:hAnsi="Cambria"/>
            <w:sz w:val="24"/>
            <w:szCs w:val="24"/>
          </w:rPr>
          <w:t xml:space="preserve">negatively-charged </w:t>
        </w:r>
      </w:ins>
      <w:r w:rsidR="00664107">
        <w:rPr>
          <w:rFonts w:ascii="Cambria" w:hAnsi="Cambria"/>
          <w:sz w:val="24"/>
          <w:szCs w:val="24"/>
        </w:rPr>
        <w:t>anode.</w:t>
      </w:r>
      <w:del w:id="131" w:author="Daniel Opdahl" w:date="2019-12-17T16:01:00Z">
        <w:r w:rsidR="00664107" w:rsidDel="00700BBB">
          <w:rPr>
            <w:rFonts w:ascii="Cambria" w:hAnsi="Cambria"/>
            <w:sz w:val="24"/>
            <w:szCs w:val="24"/>
          </w:rPr>
          <w:delText xml:space="preserve"> </w:delText>
        </w:r>
      </w:del>
      <w:ins w:id="132" w:author="Daniel Opdahl" w:date="2019-12-17T16:01:00Z">
        <w:r w:rsidR="00700BBB">
          <w:rPr>
            <w:rFonts w:ascii="Cambria" w:hAnsi="Cambria"/>
            <w:sz w:val="24"/>
            <w:szCs w:val="24"/>
          </w:rPr>
          <w:t xml:space="preserve"> </w:t>
        </w:r>
        <w:r w:rsidR="00700BBB">
          <w:rPr>
            <w:rStyle w:val="CommentReference"/>
          </w:rPr>
          <w:commentReference w:id="133"/>
        </w:r>
        <w:r w:rsidR="00700BBB">
          <w:rPr>
            <w:rFonts w:ascii="Cambria" w:hAnsi="Cambria"/>
            <w:sz w:val="24"/>
            <w:szCs w:val="24"/>
          </w:rPr>
          <w:t>The greater the applied voltage in this case, the fewer photoelectrons will be attracted to the anode and the less the resulting current will be until no ejected photoelectrons have sufficient energy to cross the gap and the resulting current is 0</w:t>
        </w:r>
        <w:r w:rsidR="00700BBB">
          <w:rPr>
            <w:rFonts w:ascii="Cambria" w:hAnsi="Cambria"/>
            <w:sz w:val="24"/>
            <w:szCs w:val="24"/>
          </w:rPr>
          <w:t xml:space="preserve"> </w:t>
        </w:r>
        <w:r w:rsidR="00700BBB">
          <w:rPr>
            <w:rFonts w:ascii="Cambria" w:hAnsi="Cambria"/>
            <w:sz w:val="24"/>
            <w:szCs w:val="24"/>
          </w:rPr>
          <w:t>A. The voltage at which the resulting current is 0</w:t>
        </w:r>
        <w:r w:rsidR="00700BBB">
          <w:rPr>
            <w:rFonts w:ascii="Cambria" w:hAnsi="Cambria"/>
            <w:sz w:val="24"/>
            <w:szCs w:val="24"/>
          </w:rPr>
          <w:t xml:space="preserve"> </w:t>
        </w:r>
        <w:r w:rsidR="00700BBB">
          <w:rPr>
            <w:rFonts w:ascii="Cambria" w:hAnsi="Cambria"/>
            <w:sz w:val="24"/>
            <w:szCs w:val="24"/>
          </w:rPr>
          <w:t>A is referred to as the “stopping voltage” or the “retarding voltage”. Due to physical limitations, however, our apparatus always registers a certain negative current</w:t>
        </w:r>
      </w:ins>
      <w:ins w:id="134" w:author="Daniel Opdahl" w:date="2019-12-17T16:02:00Z">
        <w:r w:rsidR="00700BBB">
          <w:rPr>
            <w:rFonts w:ascii="Cambria" w:hAnsi="Cambria"/>
            <w:sz w:val="24"/>
            <w:szCs w:val="24"/>
          </w:rPr>
          <w:t xml:space="preserve"> due to </w:t>
        </w:r>
      </w:ins>
      <w:ins w:id="135" w:author="Daniel Opdahl" w:date="2019-12-17T16:03:00Z">
        <w:r w:rsidR="00700BBB">
          <w:rPr>
            <w:rFonts w:ascii="Cambria" w:hAnsi="Cambria"/>
            <w:sz w:val="24"/>
            <w:szCs w:val="24"/>
          </w:rPr>
          <w:t>stray ejected photoelectrons coming off of the anode and colliding with the cathode</w:t>
        </w:r>
        <w:r w:rsidR="00700BBB">
          <w:rPr>
            <w:rStyle w:val="CommentReference"/>
          </w:rPr>
          <w:commentReference w:id="136"/>
        </w:r>
        <w:r w:rsidR="00700BBB">
          <w:rPr>
            <w:rFonts w:ascii="Cambria" w:hAnsi="Cambria"/>
            <w:sz w:val="24"/>
            <w:szCs w:val="24"/>
          </w:rPr>
          <w:t>, resulting in</w:t>
        </w:r>
      </w:ins>
      <w:ins w:id="137" w:author="Daniel Opdahl" w:date="2019-12-17T16:01:00Z">
        <w:r w:rsidR="00700BBB">
          <w:rPr>
            <w:rFonts w:ascii="Cambria" w:hAnsi="Cambria"/>
            <w:sz w:val="24"/>
            <w:szCs w:val="24"/>
          </w:rPr>
          <w:t xml:space="preserve"> current </w:t>
        </w:r>
        <w:proofErr w:type="gramStart"/>
        <w:r w:rsidR="00700BBB">
          <w:rPr>
            <w:rFonts w:ascii="Cambria" w:hAnsi="Cambria"/>
            <w:sz w:val="24"/>
            <w:szCs w:val="24"/>
          </w:rPr>
          <w:t>flowing  from</w:t>
        </w:r>
        <w:proofErr w:type="gramEnd"/>
        <w:r w:rsidR="00700BBB">
          <w:rPr>
            <w:rFonts w:ascii="Cambria" w:hAnsi="Cambria"/>
            <w:sz w:val="24"/>
            <w:szCs w:val="24"/>
          </w:rPr>
          <w:t xml:space="preserve"> anode to cathode. </w:t>
        </w:r>
        <w:r w:rsidR="00700BBB" w:rsidRPr="00700BBB">
          <w:rPr>
            <w:rFonts w:ascii="Cambria" w:hAnsi="Cambria"/>
            <w:sz w:val="24"/>
            <w:szCs w:val="24"/>
            <w:highlight w:val="yellow"/>
            <w:rPrChange w:id="138" w:author="Daniel Opdahl" w:date="2019-12-17T16:04:00Z">
              <w:rPr>
                <w:rFonts w:ascii="Cambria" w:hAnsi="Cambria"/>
                <w:sz w:val="24"/>
                <w:szCs w:val="24"/>
              </w:rPr>
            </w:rPrChange>
          </w:rPr>
          <w:t xml:space="preserve">Fortunately, </w:t>
        </w:r>
        <w:commentRangeStart w:id="139"/>
        <w:r w:rsidR="00700BBB" w:rsidRPr="00700BBB">
          <w:rPr>
            <w:rFonts w:ascii="Cambria" w:hAnsi="Cambria"/>
            <w:sz w:val="24"/>
            <w:szCs w:val="24"/>
            <w:highlight w:val="yellow"/>
            <w:rPrChange w:id="140" w:author="Daniel Opdahl" w:date="2019-12-17T16:04:00Z">
              <w:rPr>
                <w:rFonts w:ascii="Cambria" w:hAnsi="Cambria"/>
                <w:sz w:val="24"/>
                <w:szCs w:val="24"/>
              </w:rPr>
            </w:rPrChange>
          </w:rPr>
          <w:t>these reverse photoelectrons make up a constant current</w:t>
        </w:r>
        <w:commentRangeEnd w:id="139"/>
        <w:r w:rsidR="00700BBB" w:rsidRPr="00700BBB">
          <w:rPr>
            <w:rStyle w:val="CommentReference"/>
            <w:highlight w:val="yellow"/>
            <w:rPrChange w:id="141" w:author="Daniel Opdahl" w:date="2019-12-17T16:04:00Z">
              <w:rPr>
                <w:rStyle w:val="CommentReference"/>
              </w:rPr>
            </w:rPrChange>
          </w:rPr>
          <w:commentReference w:id="139"/>
        </w:r>
        <w:r w:rsidR="00700BBB" w:rsidRPr="00700BBB">
          <w:rPr>
            <w:rFonts w:ascii="Cambria" w:hAnsi="Cambria"/>
            <w:sz w:val="24"/>
            <w:szCs w:val="24"/>
            <w:highlight w:val="yellow"/>
            <w:rPrChange w:id="142" w:author="Daniel Opdahl" w:date="2019-12-17T16:04:00Z">
              <w:rPr>
                <w:rFonts w:ascii="Cambria" w:hAnsi="Cambria"/>
                <w:sz w:val="24"/>
                <w:szCs w:val="24"/>
              </w:rPr>
            </w:rPrChange>
          </w:rPr>
          <w:t>, so the voltage at which there is no more forward current and the reverse current is the only current measured is our stopping potential.</w:t>
        </w:r>
        <w:r w:rsidR="00700BBB">
          <w:rPr>
            <w:rFonts w:ascii="Cambria" w:hAnsi="Cambria"/>
            <w:sz w:val="24"/>
            <w:szCs w:val="24"/>
          </w:rPr>
          <w:t xml:space="preserve"> </w:t>
        </w:r>
      </w:ins>
    </w:p>
    <w:p w14:paraId="6121B2FC" w14:textId="235FF9E0" w:rsidR="00E35DFE" w:rsidRDefault="00E35DFE" w:rsidP="00F14253">
      <w:pPr>
        <w:rPr>
          <w:rFonts w:ascii="Cambria" w:hAnsi="Cambria"/>
          <w:sz w:val="24"/>
          <w:szCs w:val="24"/>
        </w:rPr>
      </w:pPr>
    </w:p>
    <w:p w14:paraId="64DC6535" w14:textId="77777777" w:rsidR="0067112F" w:rsidRDefault="00E35DFE" w:rsidP="00F14253">
      <w:pPr>
        <w:rPr>
          <w:rFonts w:ascii="Cambria" w:hAnsi="Cambria"/>
          <w:sz w:val="24"/>
          <w:szCs w:val="24"/>
        </w:rPr>
      </w:pPr>
      <w:r>
        <w:rPr>
          <w:rFonts w:ascii="Cambria" w:hAnsi="Cambria"/>
          <w:sz w:val="24"/>
          <w:szCs w:val="24"/>
        </w:rPr>
        <w:t xml:space="preserve">The work done on an electron by the electric potential as the electron crosses the gap between the two plates is equal to the charge of the electron times the applied voltage between the plates </w:t>
      </w:r>
      <m:oMath>
        <m:r>
          <w:rPr>
            <w:rFonts w:ascii="Cambria Math" w:hAnsi="Cambria Math"/>
            <w:sz w:val="24"/>
            <w:szCs w:val="24"/>
          </w:rPr>
          <m:t>e×V</m:t>
        </m:r>
      </m:oMath>
      <w:r>
        <w:rPr>
          <w:rFonts w:ascii="Cambria" w:hAnsi="Cambria"/>
          <w:sz w:val="24"/>
          <w:szCs w:val="24"/>
        </w:rPr>
        <w:t xml:space="preserve">. If the voltage between the plates is set up in a </w:t>
      </w:r>
      <w:commentRangeStart w:id="143"/>
      <w:r>
        <w:rPr>
          <w:rFonts w:ascii="Cambria" w:hAnsi="Cambria"/>
          <w:sz w:val="24"/>
          <w:szCs w:val="24"/>
        </w:rPr>
        <w:t>reverse bias</w:t>
      </w:r>
      <w:commentRangeEnd w:id="143"/>
      <w:r w:rsidR="009C7C64">
        <w:rPr>
          <w:rStyle w:val="CommentReference"/>
        </w:rPr>
        <w:commentReference w:id="143"/>
      </w:r>
      <w:r>
        <w:rPr>
          <w:rFonts w:ascii="Cambria" w:hAnsi="Cambria"/>
          <w:sz w:val="24"/>
          <w:szCs w:val="24"/>
        </w:rPr>
        <w:t xml:space="preserve"> configuration and increased until the measured current is zero, the applied voltage is stopping all electrons from crossing the gap. This minimum voltage that stops all current between the two plates is known as </w:t>
      </w:r>
      <w:r w:rsidR="00ED2A81">
        <w:rPr>
          <w:rFonts w:ascii="Cambria" w:hAnsi="Cambria"/>
          <w:sz w:val="24"/>
          <w:szCs w:val="24"/>
        </w:rPr>
        <w:t>the stopping voltage</w:t>
      </w:r>
      <w:ins w:id="144" w:author="Erin Flater" w:date="2019-12-17T08:33:00Z">
        <w:r w:rsidR="009C7C64">
          <w:rPr>
            <w:rFonts w:ascii="Cambria" w:hAnsi="Cambria"/>
            <w:sz w:val="24"/>
            <w:szCs w:val="24"/>
          </w:rPr>
          <w:t xml:space="preserv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oMath>
      </w:ins>
      <w:r w:rsidR="00ED2A81">
        <w:rPr>
          <w:rFonts w:ascii="Cambria" w:hAnsi="Cambria"/>
          <w:sz w:val="24"/>
          <w:szCs w:val="24"/>
        </w:rPr>
        <w:t xml:space="preserve">. </w:t>
      </w:r>
      <w:r>
        <w:rPr>
          <w:rFonts w:ascii="Cambria" w:hAnsi="Cambria"/>
          <w:sz w:val="24"/>
          <w:szCs w:val="24"/>
        </w:rPr>
        <w:t xml:space="preserve">At this voltage, the kinetic energy of the most energetic electrons is equal </w:t>
      </w:r>
      <w:r w:rsidR="00410904">
        <w:rPr>
          <w:rFonts w:ascii="Cambria" w:hAnsi="Cambria"/>
          <w:sz w:val="24"/>
          <w:szCs w:val="24"/>
        </w:rPr>
        <w:t>to the work done on them</w:t>
      </w:r>
      <w:del w:id="145" w:author="Erin Flater" w:date="2019-12-17T08:33:00Z">
        <w:r w:rsidR="00410904" w:rsidDel="0061051F">
          <w:rPr>
            <w:rFonts w:ascii="Cambria" w:hAnsi="Cambria"/>
            <w:sz w:val="24"/>
            <w:szCs w:val="24"/>
          </w:rPr>
          <w:delText>, as shown in Equation 4.</w:delText>
        </w:r>
      </w:del>
      <w:ins w:id="146" w:author="Erin Flater" w:date="2019-12-17T08:33:00Z">
        <w:r w:rsidR="0061051F">
          <w:rPr>
            <w:rFonts w:ascii="Cambria" w:hAnsi="Cambria"/>
            <w:sz w:val="24"/>
            <w:szCs w:val="24"/>
          </w:rPr>
          <w:t>:</w:t>
        </w:r>
      </w:ins>
    </w:p>
    <w:p w14:paraId="76237F29" w14:textId="77777777" w:rsidR="00410904" w:rsidRPr="00410904" w:rsidRDefault="009C7C64">
      <w:pPr>
        <w:tabs>
          <w:tab w:val="center" w:pos="4680"/>
          <w:tab w:val="right" w:pos="9360"/>
        </w:tabs>
        <w:rPr>
          <w:rFonts w:ascii="Cambria" w:hAnsi="Cambria"/>
          <w:sz w:val="24"/>
          <w:szCs w:val="24"/>
        </w:rPr>
        <w:pPrChange w:id="147" w:author="Erin Flater" w:date="2019-12-17T08:33:00Z">
          <w:pPr/>
        </w:pPrChange>
      </w:pPr>
      <w:ins w:id="148" w:author="Erin Flater" w:date="2019-12-17T08:33:00Z">
        <w:r>
          <w:rPr>
            <w:rFonts w:ascii="Cambria" w:hAnsi="Cambria"/>
            <w:sz w:val="24"/>
            <w:szCs w:val="24"/>
          </w:rPr>
          <w:tab/>
        </w:r>
      </w:ins>
      <m:oMath>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max</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e>
          <m:sub>
            <m:r>
              <w:rPr>
                <w:rFonts w:ascii="Cambria Math" w:hAnsi="Cambria Math"/>
                <w:sz w:val="24"/>
                <w:szCs w:val="24"/>
              </w:rPr>
              <m:t>max</m:t>
            </m:r>
          </m:sub>
        </m:sSub>
      </m:oMath>
      <w:ins w:id="149" w:author="Erin Flater" w:date="2019-12-17T08:33:00Z">
        <w:r>
          <w:rPr>
            <w:rFonts w:ascii="Cambria" w:hAnsi="Cambria"/>
            <w:sz w:val="24"/>
            <w:szCs w:val="24"/>
          </w:rPr>
          <w:tab/>
          <w:t>(4)</w:t>
        </w:r>
      </w:ins>
    </w:p>
    <w:p w14:paraId="4AD25117" w14:textId="77777777" w:rsidR="00410904" w:rsidRDefault="00410904" w:rsidP="00F14253">
      <w:pPr>
        <w:rPr>
          <w:rFonts w:ascii="Cambria" w:hAnsi="Cambria"/>
          <w:sz w:val="24"/>
          <w:szCs w:val="24"/>
        </w:rPr>
      </w:pPr>
      <w:r>
        <w:rPr>
          <w:rFonts w:ascii="Cambria" w:hAnsi="Cambria"/>
          <w:sz w:val="24"/>
          <w:szCs w:val="24"/>
        </w:rPr>
        <w:t xml:space="preserve">Combining </w:t>
      </w:r>
      <w:commentRangeStart w:id="150"/>
      <w:del w:id="151" w:author="Erin Flater" w:date="2019-12-17T08:34:00Z">
        <w:r w:rsidDel="0061051F">
          <w:rPr>
            <w:rFonts w:ascii="Cambria" w:hAnsi="Cambria"/>
            <w:sz w:val="24"/>
            <w:szCs w:val="24"/>
          </w:rPr>
          <w:delText>this</w:delText>
        </w:r>
      </w:del>
      <w:ins w:id="152" w:author="Erin Flater" w:date="2019-12-17T08:34:00Z">
        <w:r w:rsidR="0061051F">
          <w:rPr>
            <w:rFonts w:ascii="Cambria" w:hAnsi="Cambria"/>
            <w:sz w:val="24"/>
            <w:szCs w:val="24"/>
          </w:rPr>
          <w:t>Equation 4</w:t>
        </w:r>
        <w:commentRangeEnd w:id="150"/>
        <w:r w:rsidR="0061051F">
          <w:rPr>
            <w:rStyle w:val="CommentReference"/>
          </w:rPr>
          <w:commentReference w:id="150"/>
        </w:r>
      </w:ins>
      <w:r>
        <w:rPr>
          <w:rFonts w:ascii="Cambria" w:hAnsi="Cambria"/>
          <w:sz w:val="24"/>
          <w:szCs w:val="24"/>
        </w:rPr>
        <w:t xml:space="preserve"> with Equation 2, we can define a relationship between the stopping potential and the frequency of light incident on the cathode.</w:t>
      </w:r>
    </w:p>
    <w:p w14:paraId="017DA950" w14:textId="77777777" w:rsidR="00410904" w:rsidRPr="0067112F" w:rsidRDefault="00410904" w:rsidP="00F14253">
      <w:pPr>
        <w:rPr>
          <w:rFonts w:ascii="Cambria" w:hAnsi="Cambria"/>
          <w:sz w:val="24"/>
          <w:szCs w:val="24"/>
        </w:rPr>
      </w:pPr>
      <m:oMathPara>
        <m:oMath>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r>
            <w:rPr>
              <w:rFonts w:ascii="Cambria Math" w:hAnsi="Cambria Math"/>
              <w:sz w:val="24"/>
              <w:szCs w:val="24"/>
            </w:rPr>
            <m:t>=hf-ϕ</m:t>
          </m:r>
        </m:oMath>
      </m:oMathPara>
    </w:p>
    <w:p w14:paraId="4CD52041" w14:textId="77777777" w:rsidR="00AD63C3" w:rsidRPr="00AD63C3" w:rsidRDefault="00F14253" w:rsidP="00F14253">
      <w:pPr>
        <w:rPr>
          <w:rFonts w:ascii="Cambria" w:hAnsi="Cambria"/>
          <w:sz w:val="24"/>
          <w:szCs w:val="24"/>
          <w:u w:val="single"/>
        </w:rPr>
      </w:pPr>
      <w:r w:rsidRPr="0092696D">
        <w:rPr>
          <w:rFonts w:ascii="Cambria" w:hAnsi="Cambria"/>
          <w:sz w:val="24"/>
          <w:szCs w:val="24"/>
          <w:u w:val="single"/>
        </w:rPr>
        <w:lastRenderedPageBreak/>
        <w:t>Setup</w:t>
      </w:r>
      <w:r w:rsidR="00506750">
        <w:rPr>
          <w:rFonts w:ascii="Cambria" w:hAnsi="Cambria"/>
          <w:sz w:val="24"/>
          <w:szCs w:val="24"/>
          <w:u w:val="single"/>
        </w:rPr>
        <w:t xml:space="preserve"> and Methods</w:t>
      </w:r>
    </w:p>
    <w:p w14:paraId="5B283B76" w14:textId="77777777" w:rsidR="008A4B8B" w:rsidRDefault="00BB612E" w:rsidP="0091528A">
      <w:pPr>
        <w:jc w:val="center"/>
        <w:rPr>
          <w:ins w:id="153" w:author="Daniel Opdahl" w:date="2019-12-17T15:53:00Z"/>
          <w:rFonts w:ascii="Cambria" w:hAnsi="Cambria"/>
          <w:sz w:val="24"/>
          <w:szCs w:val="24"/>
          <w:u w:val="single"/>
        </w:rPr>
      </w:pPr>
      <w:commentRangeStart w:id="154"/>
      <w:commentRangeStart w:id="155"/>
      <w:r w:rsidRPr="00BB612E">
        <w:rPr>
          <w:rFonts w:ascii="Cambria" w:hAnsi="Cambria"/>
          <w:noProof/>
          <w:sz w:val="24"/>
          <w:szCs w:val="24"/>
        </w:rPr>
        <w:drawing>
          <wp:inline distT="0" distB="0" distL="0" distR="0" wp14:anchorId="51E457D4" wp14:editId="400A544E">
            <wp:extent cx="2863970" cy="21527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2171" cy="2158915"/>
                    </a:xfrm>
                    <a:prstGeom prst="rect">
                      <a:avLst/>
                    </a:prstGeom>
                    <a:noFill/>
                    <a:ln>
                      <a:noFill/>
                    </a:ln>
                  </pic:spPr>
                </pic:pic>
              </a:graphicData>
            </a:graphic>
          </wp:inline>
        </w:drawing>
      </w:r>
      <w:commentRangeEnd w:id="154"/>
      <w:commentRangeEnd w:id="155"/>
      <w:r w:rsidR="009C7C64">
        <w:rPr>
          <w:rStyle w:val="CommentReference"/>
        </w:rPr>
        <w:commentReference w:id="154"/>
      </w:r>
    </w:p>
    <w:p w14:paraId="27432E50" w14:textId="0A77ED71" w:rsidR="00A80B69" w:rsidRDefault="008A4B8B" w:rsidP="0091528A">
      <w:pPr>
        <w:jc w:val="center"/>
        <w:rPr>
          <w:rFonts w:ascii="Cambria" w:hAnsi="Cambria"/>
          <w:sz w:val="24"/>
          <w:szCs w:val="24"/>
          <w:u w:val="single"/>
        </w:rPr>
      </w:pPr>
      <w:ins w:id="156" w:author="Daniel Opdahl" w:date="2019-12-17T15:53:00Z">
        <w:r>
          <w:rPr>
            <w:rFonts w:ascii="Cambria" w:hAnsi="Cambria"/>
            <w:sz w:val="24"/>
            <w:szCs w:val="24"/>
            <w:u w:val="single"/>
          </w:rPr>
          <w:t>Revise diagram</w:t>
        </w:r>
      </w:ins>
      <w:r w:rsidR="009C7C64">
        <w:rPr>
          <w:rStyle w:val="CommentReference"/>
        </w:rPr>
        <w:commentReference w:id="155"/>
      </w:r>
      <w:ins w:id="157" w:author="Daniel Opdahl" w:date="2019-12-17T15:53:00Z">
        <w:r>
          <w:rPr>
            <w:rFonts w:ascii="Cambria" w:hAnsi="Cambria"/>
            <w:sz w:val="24"/>
            <w:szCs w:val="24"/>
            <w:u w:val="single"/>
          </w:rPr>
          <w:t xml:space="preserve"> – write description in logical </w:t>
        </w:r>
      </w:ins>
      <w:ins w:id="158" w:author="Daniel Opdahl" w:date="2019-12-17T15:54:00Z">
        <w:r>
          <w:rPr>
            <w:rFonts w:ascii="Cambria" w:hAnsi="Cambria"/>
            <w:sz w:val="24"/>
            <w:szCs w:val="24"/>
            <w:u w:val="single"/>
          </w:rPr>
          <w:t xml:space="preserve">way: light shines on </w:t>
        </w:r>
        <w:proofErr w:type="gramStart"/>
        <w:r>
          <w:rPr>
            <w:rFonts w:ascii="Cambria" w:hAnsi="Cambria"/>
            <w:sz w:val="24"/>
            <w:szCs w:val="24"/>
            <w:u w:val="single"/>
          </w:rPr>
          <w:t>phototube..</w:t>
        </w:r>
        <w:proofErr w:type="gramEnd"/>
        <w:r>
          <w:rPr>
            <w:rFonts w:ascii="Cambria" w:hAnsi="Cambria"/>
            <w:sz w:val="24"/>
            <w:szCs w:val="24"/>
            <w:u w:val="single"/>
          </w:rPr>
          <w:t xml:space="preserve"> </w:t>
        </w:r>
        <w:proofErr w:type="spellStart"/>
        <w:r>
          <w:rPr>
            <w:rFonts w:ascii="Cambria" w:hAnsi="Cambria"/>
            <w:sz w:val="24"/>
            <w:szCs w:val="24"/>
            <w:u w:val="single"/>
          </w:rPr>
          <w:t>etc</w:t>
        </w:r>
      </w:ins>
      <w:proofErr w:type="spellEnd"/>
    </w:p>
    <w:p w14:paraId="57548A0E" w14:textId="4BCEAC05" w:rsidR="00A80B69" w:rsidRPr="007E3F67" w:rsidRDefault="00A80B69" w:rsidP="00F14253">
      <w:pPr>
        <w:rPr>
          <w:rFonts w:ascii="Cambria" w:hAnsi="Cambria"/>
          <w:sz w:val="20"/>
          <w:szCs w:val="20"/>
        </w:rPr>
      </w:pPr>
      <w:commentRangeStart w:id="159"/>
      <w:r w:rsidRPr="007E3F67">
        <w:rPr>
          <w:rFonts w:ascii="Cambria" w:hAnsi="Cambria"/>
          <w:sz w:val="20"/>
          <w:szCs w:val="20"/>
        </w:rPr>
        <w:t xml:space="preserve">Figure </w:t>
      </w:r>
      <w:ins w:id="160" w:author="Daniel Opdahl" w:date="2019-12-17T15:57:00Z">
        <w:r w:rsidR="008A4B8B">
          <w:rPr>
            <w:rFonts w:ascii="Cambria" w:hAnsi="Cambria"/>
            <w:sz w:val="20"/>
            <w:szCs w:val="20"/>
          </w:rPr>
          <w:t>2</w:t>
        </w:r>
      </w:ins>
      <w:del w:id="161" w:author="Daniel Opdahl" w:date="2019-12-17T15:57:00Z">
        <w:r w:rsidRPr="007E3F67" w:rsidDel="008A4B8B">
          <w:rPr>
            <w:rFonts w:ascii="Cambria" w:hAnsi="Cambria"/>
            <w:sz w:val="20"/>
            <w:szCs w:val="20"/>
          </w:rPr>
          <w:delText>1</w:delText>
        </w:r>
      </w:del>
      <w:r w:rsidRPr="007E3F67">
        <w:rPr>
          <w:rFonts w:ascii="Cambria" w:hAnsi="Cambria"/>
          <w:sz w:val="20"/>
          <w:szCs w:val="20"/>
        </w:rPr>
        <w:t xml:space="preserve">: A depiction of the experimental setup. </w:t>
      </w:r>
      <w:r w:rsidR="004756ED" w:rsidRPr="007E3F67">
        <w:rPr>
          <w:rFonts w:ascii="Cambria" w:hAnsi="Cambria"/>
          <w:sz w:val="20"/>
          <w:szCs w:val="20"/>
        </w:rPr>
        <w:t xml:space="preserve">(1) Power supply controlling the voltage between the plates </w:t>
      </w:r>
      <w:r w:rsidR="00410904">
        <w:rPr>
          <w:rFonts w:ascii="Cambria" w:hAnsi="Cambria"/>
          <w:sz w:val="20"/>
          <w:szCs w:val="20"/>
        </w:rPr>
        <w:t xml:space="preserve">housed </w:t>
      </w:r>
      <w:r w:rsidR="004756ED" w:rsidRPr="007E3F67">
        <w:rPr>
          <w:rFonts w:ascii="Cambria" w:hAnsi="Cambria"/>
          <w:sz w:val="20"/>
          <w:szCs w:val="20"/>
        </w:rPr>
        <w:t xml:space="preserve">in (3). (2) A </w:t>
      </w:r>
      <w:proofErr w:type="spellStart"/>
      <w:r w:rsidR="004756ED" w:rsidRPr="007E3F67">
        <w:rPr>
          <w:rFonts w:ascii="Cambria" w:hAnsi="Cambria"/>
          <w:sz w:val="20"/>
          <w:szCs w:val="20"/>
        </w:rPr>
        <w:t>picoammeter</w:t>
      </w:r>
      <w:proofErr w:type="spellEnd"/>
      <w:r w:rsidR="004756ED" w:rsidRPr="007E3F67">
        <w:rPr>
          <w:rFonts w:ascii="Cambria" w:hAnsi="Cambria"/>
          <w:sz w:val="20"/>
          <w:szCs w:val="20"/>
        </w:rPr>
        <w:t xml:space="preserve"> reading the current created by ejected electrons</w:t>
      </w:r>
      <w:r w:rsidR="00506750">
        <w:rPr>
          <w:rFonts w:ascii="Cambria" w:hAnsi="Cambria"/>
          <w:sz w:val="20"/>
          <w:szCs w:val="20"/>
        </w:rPr>
        <w:t xml:space="preserve"> in (3)</w:t>
      </w:r>
      <w:r w:rsidR="004756ED" w:rsidRPr="007E3F67">
        <w:rPr>
          <w:rFonts w:ascii="Cambria" w:hAnsi="Cambria"/>
          <w:sz w:val="20"/>
          <w:szCs w:val="20"/>
        </w:rPr>
        <w:t xml:space="preserve">, connected to a laptop (not shown) that </w:t>
      </w:r>
      <w:r w:rsidR="00506750">
        <w:rPr>
          <w:rFonts w:ascii="Cambria" w:hAnsi="Cambria"/>
          <w:sz w:val="20"/>
          <w:szCs w:val="20"/>
        </w:rPr>
        <w:t xml:space="preserve">controls the power supply and reads and </w:t>
      </w:r>
      <w:r w:rsidR="004756ED" w:rsidRPr="007E3F67">
        <w:rPr>
          <w:rFonts w:ascii="Cambria" w:hAnsi="Cambria"/>
          <w:sz w:val="20"/>
          <w:szCs w:val="20"/>
        </w:rPr>
        <w:t>stores the data</w:t>
      </w:r>
      <w:r w:rsidR="00506750">
        <w:rPr>
          <w:rFonts w:ascii="Cambria" w:hAnsi="Cambria"/>
          <w:sz w:val="20"/>
          <w:szCs w:val="20"/>
        </w:rPr>
        <w:t xml:space="preserve"> from the </w:t>
      </w:r>
      <w:proofErr w:type="spellStart"/>
      <w:r w:rsidR="00506750">
        <w:rPr>
          <w:rFonts w:ascii="Cambria" w:hAnsi="Cambria"/>
          <w:sz w:val="20"/>
          <w:szCs w:val="20"/>
        </w:rPr>
        <w:t>picoammeter</w:t>
      </w:r>
      <w:proofErr w:type="spellEnd"/>
      <w:r w:rsidR="004756ED" w:rsidRPr="007E3F67">
        <w:rPr>
          <w:rFonts w:ascii="Cambria" w:hAnsi="Cambria"/>
          <w:sz w:val="20"/>
          <w:szCs w:val="20"/>
        </w:rPr>
        <w:t>. (3) The phototube that houses the two plates and has attached to it several filters for filtering incoming light</w:t>
      </w:r>
      <w:r w:rsidR="00506750">
        <w:rPr>
          <w:rFonts w:ascii="Cambria" w:hAnsi="Cambria"/>
          <w:sz w:val="20"/>
          <w:szCs w:val="20"/>
        </w:rPr>
        <w:t xml:space="preserve"> down to one wavelength</w:t>
      </w:r>
      <w:r w:rsidR="004756ED" w:rsidRPr="007E3F67">
        <w:rPr>
          <w:rFonts w:ascii="Cambria" w:hAnsi="Cambria"/>
          <w:sz w:val="20"/>
          <w:szCs w:val="20"/>
        </w:rPr>
        <w:t xml:space="preserve">. (4) A mercury lamp that provides the </w:t>
      </w:r>
      <w:r w:rsidR="00506750">
        <w:rPr>
          <w:rFonts w:ascii="Cambria" w:hAnsi="Cambria"/>
          <w:sz w:val="20"/>
          <w:szCs w:val="20"/>
        </w:rPr>
        <w:t xml:space="preserve">incident light on the cathode housed in </w:t>
      </w:r>
      <w:r w:rsidR="004756ED" w:rsidRPr="007E3F67">
        <w:rPr>
          <w:rFonts w:ascii="Cambria" w:hAnsi="Cambria"/>
          <w:sz w:val="20"/>
          <w:szCs w:val="20"/>
        </w:rPr>
        <w:t xml:space="preserve">(3). </w:t>
      </w:r>
      <w:commentRangeEnd w:id="159"/>
      <w:r w:rsidR="0061051F">
        <w:rPr>
          <w:rStyle w:val="CommentReference"/>
        </w:rPr>
        <w:commentReference w:id="159"/>
      </w:r>
    </w:p>
    <w:p w14:paraId="61411081" w14:textId="42733C90" w:rsidR="00917B1C" w:rsidRDefault="00506750" w:rsidP="00F14253">
      <w:pPr>
        <w:rPr>
          <w:rFonts w:ascii="Cambria" w:hAnsi="Cambria"/>
          <w:sz w:val="24"/>
          <w:szCs w:val="24"/>
        </w:rPr>
      </w:pPr>
      <w:r>
        <w:rPr>
          <w:rFonts w:ascii="Cambria" w:hAnsi="Cambria"/>
          <w:sz w:val="24"/>
          <w:szCs w:val="24"/>
        </w:rPr>
        <w:t xml:space="preserve">The first thing we did when </w:t>
      </w:r>
      <w:r w:rsidR="004F6A87">
        <w:rPr>
          <w:rFonts w:ascii="Cambria" w:hAnsi="Cambria"/>
          <w:sz w:val="24"/>
          <w:szCs w:val="24"/>
        </w:rPr>
        <w:t xml:space="preserve">preparing to </w:t>
      </w:r>
      <w:r>
        <w:rPr>
          <w:rFonts w:ascii="Cambria" w:hAnsi="Cambria"/>
          <w:sz w:val="24"/>
          <w:szCs w:val="24"/>
        </w:rPr>
        <w:t>collect</w:t>
      </w:r>
      <w:r w:rsidR="004F6A87">
        <w:rPr>
          <w:rFonts w:ascii="Cambria" w:hAnsi="Cambria"/>
          <w:sz w:val="24"/>
          <w:szCs w:val="24"/>
        </w:rPr>
        <w:t xml:space="preserve"> </w:t>
      </w:r>
      <w:r>
        <w:rPr>
          <w:rFonts w:ascii="Cambria" w:hAnsi="Cambria"/>
          <w:sz w:val="24"/>
          <w:szCs w:val="24"/>
        </w:rPr>
        <w:t xml:space="preserve">data </w:t>
      </w:r>
      <w:r w:rsidR="004F6A87">
        <w:rPr>
          <w:rFonts w:ascii="Cambria" w:hAnsi="Cambria"/>
          <w:sz w:val="24"/>
          <w:szCs w:val="24"/>
        </w:rPr>
        <w:t xml:space="preserve">was power up the mercury lamp. The lamp required a bit of time to warm up and reach a sustained brightness, and we could not start taking data until we reached that sustained level of brightness. The next thing we did </w:t>
      </w:r>
      <w:r>
        <w:rPr>
          <w:rFonts w:ascii="Cambria" w:hAnsi="Cambria"/>
          <w:sz w:val="24"/>
          <w:szCs w:val="24"/>
        </w:rPr>
        <w:t xml:space="preserve">was ensure that the room </w:t>
      </w:r>
      <w:r w:rsidR="00A82D17">
        <w:rPr>
          <w:rFonts w:ascii="Cambria" w:hAnsi="Cambria"/>
          <w:sz w:val="24"/>
          <w:szCs w:val="24"/>
        </w:rPr>
        <w:t xml:space="preserve">in which </w:t>
      </w:r>
      <w:r>
        <w:rPr>
          <w:rFonts w:ascii="Cambria" w:hAnsi="Cambria"/>
          <w:sz w:val="24"/>
          <w:szCs w:val="24"/>
        </w:rPr>
        <w:t xml:space="preserve">we were collecting data </w:t>
      </w:r>
      <w:r w:rsidR="00A82D17">
        <w:rPr>
          <w:rFonts w:ascii="Cambria" w:hAnsi="Cambria"/>
          <w:sz w:val="24"/>
          <w:szCs w:val="24"/>
        </w:rPr>
        <w:t>was</w:t>
      </w:r>
      <w:r>
        <w:rPr>
          <w:rFonts w:ascii="Cambria" w:hAnsi="Cambria"/>
          <w:sz w:val="24"/>
          <w:szCs w:val="24"/>
        </w:rPr>
        <w:t xml:space="preserve"> </w:t>
      </w:r>
      <w:commentRangeStart w:id="162"/>
      <w:r>
        <w:rPr>
          <w:rFonts w:ascii="Cambria" w:hAnsi="Cambria"/>
          <w:sz w:val="24"/>
          <w:szCs w:val="24"/>
        </w:rPr>
        <w:t>as dark as we could make it</w:t>
      </w:r>
      <w:commentRangeEnd w:id="162"/>
      <w:r w:rsidR="0061051F">
        <w:rPr>
          <w:rStyle w:val="CommentReference"/>
        </w:rPr>
        <w:commentReference w:id="162"/>
      </w:r>
      <w:ins w:id="163" w:author="Daniel Opdahl" w:date="2019-12-17T15:54:00Z">
        <w:r w:rsidR="008A4B8B">
          <w:rPr>
            <w:rFonts w:ascii="Cambria" w:hAnsi="Cambria"/>
            <w:sz w:val="24"/>
            <w:szCs w:val="24"/>
          </w:rPr>
          <w:t xml:space="preserve"> by drawing curtains around the area and shutting off all lights</w:t>
        </w:r>
      </w:ins>
      <w:r>
        <w:rPr>
          <w:rFonts w:ascii="Cambria" w:hAnsi="Cambria"/>
          <w:sz w:val="24"/>
          <w:szCs w:val="24"/>
        </w:rPr>
        <w:t xml:space="preserve">. Ensuring that the room was dark minimized the chances that stray light from </w:t>
      </w:r>
      <w:r w:rsidR="00A82D17">
        <w:rPr>
          <w:rFonts w:ascii="Cambria" w:hAnsi="Cambria"/>
          <w:sz w:val="24"/>
          <w:szCs w:val="24"/>
        </w:rPr>
        <w:t xml:space="preserve">outside sources </w:t>
      </w:r>
      <w:commentRangeStart w:id="164"/>
      <w:r w:rsidR="00A82D17">
        <w:rPr>
          <w:rFonts w:ascii="Cambria" w:hAnsi="Cambria"/>
          <w:sz w:val="24"/>
          <w:szCs w:val="24"/>
        </w:rPr>
        <w:t>could interfere with our experiment</w:t>
      </w:r>
      <w:ins w:id="165" w:author="Daniel Opdahl" w:date="2019-12-17T15:54:00Z">
        <w:r w:rsidR="008A4B8B">
          <w:rPr>
            <w:rFonts w:ascii="Cambria" w:hAnsi="Cambria"/>
            <w:sz w:val="24"/>
            <w:szCs w:val="24"/>
          </w:rPr>
          <w:t xml:space="preserve"> </w:t>
        </w:r>
      </w:ins>
      <w:ins w:id="166" w:author="Daniel Opdahl" w:date="2019-12-17T15:55:00Z">
        <w:r w:rsidR="008A4B8B">
          <w:rPr>
            <w:rFonts w:ascii="Cambria" w:hAnsi="Cambria"/>
            <w:sz w:val="24"/>
            <w:szCs w:val="24"/>
          </w:rPr>
          <w:t>via stray photons entering the phototube and contributing to extraneous current</w:t>
        </w:r>
      </w:ins>
      <w:r w:rsidR="00A82D17">
        <w:rPr>
          <w:rFonts w:ascii="Cambria" w:hAnsi="Cambria"/>
          <w:sz w:val="24"/>
          <w:szCs w:val="24"/>
        </w:rPr>
        <w:t>.</w:t>
      </w:r>
      <w:commentRangeEnd w:id="164"/>
      <w:r w:rsidR="0061051F">
        <w:rPr>
          <w:rStyle w:val="CommentReference"/>
        </w:rPr>
        <w:commentReference w:id="164"/>
      </w:r>
      <w:r w:rsidR="00A82D17">
        <w:rPr>
          <w:rFonts w:ascii="Cambria" w:hAnsi="Cambria"/>
          <w:sz w:val="24"/>
          <w:szCs w:val="24"/>
        </w:rPr>
        <w:t xml:space="preserve"> </w:t>
      </w:r>
      <w:del w:id="167" w:author="Daniel Opdahl" w:date="2019-12-17T15:55:00Z">
        <w:r w:rsidR="009F5344" w:rsidDel="008A4B8B">
          <w:rPr>
            <w:rFonts w:ascii="Cambria" w:hAnsi="Cambria"/>
            <w:sz w:val="24"/>
            <w:szCs w:val="24"/>
          </w:rPr>
          <w:delText>Controlling for</w:delText>
        </w:r>
      </w:del>
      <w:ins w:id="168" w:author="Daniel Opdahl" w:date="2019-12-17T15:55:00Z">
        <w:r w:rsidR="008A4B8B">
          <w:rPr>
            <w:rFonts w:ascii="Cambria" w:hAnsi="Cambria"/>
            <w:sz w:val="24"/>
            <w:szCs w:val="24"/>
          </w:rPr>
          <w:t>Eliminating</w:t>
        </w:r>
      </w:ins>
      <w:r w:rsidR="009F5344">
        <w:rPr>
          <w:rFonts w:ascii="Cambria" w:hAnsi="Cambria"/>
          <w:sz w:val="24"/>
          <w:szCs w:val="24"/>
        </w:rPr>
        <w:t xml:space="preserve"> </w:t>
      </w:r>
      <w:commentRangeStart w:id="169"/>
      <w:r w:rsidR="009F5344">
        <w:rPr>
          <w:rFonts w:ascii="Cambria" w:hAnsi="Cambria"/>
          <w:sz w:val="24"/>
          <w:szCs w:val="24"/>
        </w:rPr>
        <w:t xml:space="preserve">external sources of light </w:t>
      </w:r>
      <w:del w:id="170" w:author="Erin Flater" w:date="2019-12-17T08:37:00Z">
        <w:r w:rsidR="009F5344" w:rsidDel="0061051F">
          <w:rPr>
            <w:rFonts w:ascii="Cambria" w:hAnsi="Cambria"/>
            <w:sz w:val="24"/>
            <w:szCs w:val="24"/>
          </w:rPr>
          <w:delText xml:space="preserve">aside from our mercury lamp </w:delText>
        </w:r>
      </w:del>
      <w:commentRangeEnd w:id="169"/>
      <w:r w:rsidR="0061051F">
        <w:rPr>
          <w:rStyle w:val="CommentReference"/>
        </w:rPr>
        <w:commentReference w:id="169"/>
      </w:r>
      <w:r w:rsidR="009F5344">
        <w:rPr>
          <w:rFonts w:ascii="Cambria" w:hAnsi="Cambria"/>
          <w:sz w:val="24"/>
          <w:szCs w:val="24"/>
        </w:rPr>
        <w:t>was necessary</w:t>
      </w:r>
      <w:r w:rsidR="00A82D17">
        <w:rPr>
          <w:rFonts w:ascii="Cambria" w:hAnsi="Cambria"/>
          <w:sz w:val="24"/>
          <w:szCs w:val="24"/>
        </w:rPr>
        <w:t xml:space="preserve"> because we wanted to have light incident from the mercury lamp</w:t>
      </w:r>
      <w:r w:rsidR="00FD181E">
        <w:rPr>
          <w:rFonts w:ascii="Cambria" w:hAnsi="Cambria"/>
          <w:sz w:val="24"/>
          <w:szCs w:val="24"/>
        </w:rPr>
        <w:t xml:space="preserve"> be </w:t>
      </w:r>
      <w:r w:rsidR="004F6A87">
        <w:rPr>
          <w:rFonts w:ascii="Cambria" w:hAnsi="Cambria"/>
          <w:sz w:val="24"/>
          <w:szCs w:val="24"/>
        </w:rPr>
        <w:t>the only source of light</w:t>
      </w:r>
      <w:r w:rsidR="00FD181E">
        <w:rPr>
          <w:rFonts w:ascii="Cambria" w:hAnsi="Cambria"/>
          <w:sz w:val="24"/>
          <w:szCs w:val="24"/>
        </w:rPr>
        <w:t xml:space="preserve"> in our testing so that we could control for the intensity of the light at a</w:t>
      </w:r>
      <w:r w:rsidR="009F5344">
        <w:rPr>
          <w:rFonts w:ascii="Cambria" w:hAnsi="Cambria"/>
          <w:sz w:val="24"/>
          <w:szCs w:val="24"/>
        </w:rPr>
        <w:t>ny</w:t>
      </w:r>
      <w:r w:rsidR="00FD181E">
        <w:rPr>
          <w:rFonts w:ascii="Cambria" w:hAnsi="Cambria"/>
          <w:sz w:val="24"/>
          <w:szCs w:val="24"/>
        </w:rPr>
        <w:t xml:space="preserve"> given wavelength. </w:t>
      </w:r>
    </w:p>
    <w:p w14:paraId="18230167" w14:textId="59E72578" w:rsidR="00917B1C" w:rsidRDefault="00917B1C" w:rsidP="00917B1C">
      <w:pPr>
        <w:jc w:val="center"/>
        <w:rPr>
          <w:ins w:id="171" w:author="Daniel Opdahl" w:date="2019-12-17T15:56:00Z"/>
          <w:rFonts w:ascii="Cambria" w:hAnsi="Cambria"/>
          <w:sz w:val="24"/>
          <w:szCs w:val="24"/>
          <w:u w:val="single"/>
        </w:rPr>
      </w:pPr>
      <w:commentRangeStart w:id="172"/>
      <w:r w:rsidRPr="00BB612E">
        <w:rPr>
          <w:rFonts w:ascii="Cambria" w:hAnsi="Cambria"/>
          <w:noProof/>
          <w:sz w:val="24"/>
          <w:szCs w:val="24"/>
        </w:rPr>
        <w:lastRenderedPageBreak/>
        <w:drawing>
          <wp:inline distT="0" distB="0" distL="0" distR="0" wp14:anchorId="67510A94" wp14:editId="2B0FAC3B">
            <wp:extent cx="2027208" cy="22940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1149" cy="2298541"/>
                    </a:xfrm>
                    <a:prstGeom prst="rect">
                      <a:avLst/>
                    </a:prstGeom>
                    <a:noFill/>
                    <a:ln>
                      <a:noFill/>
                    </a:ln>
                  </pic:spPr>
                </pic:pic>
              </a:graphicData>
            </a:graphic>
          </wp:inline>
        </w:drawing>
      </w:r>
      <w:commentRangeEnd w:id="172"/>
      <w:r w:rsidR="0061051F">
        <w:rPr>
          <w:rStyle w:val="CommentReference"/>
        </w:rPr>
        <w:commentReference w:id="172"/>
      </w:r>
    </w:p>
    <w:p w14:paraId="13955F89" w14:textId="3F562CBE" w:rsidR="008A4B8B" w:rsidRDefault="008A4B8B" w:rsidP="00917B1C">
      <w:pPr>
        <w:jc w:val="center"/>
        <w:rPr>
          <w:rFonts w:ascii="Cambria" w:hAnsi="Cambria"/>
          <w:sz w:val="24"/>
          <w:szCs w:val="24"/>
          <w:u w:val="single"/>
        </w:rPr>
      </w:pPr>
      <w:ins w:id="173" w:author="Daniel Opdahl" w:date="2019-12-17T15:56:00Z">
        <w:r>
          <w:rPr>
            <w:rFonts w:ascii="Cambria" w:hAnsi="Cambria"/>
            <w:sz w:val="24"/>
            <w:szCs w:val="24"/>
            <w:u w:val="single"/>
          </w:rPr>
          <w:t>Label filters in this figure</w:t>
        </w:r>
      </w:ins>
    </w:p>
    <w:p w14:paraId="11F98C69" w14:textId="52AA2311" w:rsidR="00917B1C" w:rsidRPr="00917B1C" w:rsidRDefault="00917B1C" w:rsidP="00F14253">
      <w:pPr>
        <w:rPr>
          <w:rFonts w:ascii="Cambria" w:hAnsi="Cambria"/>
          <w:sz w:val="20"/>
          <w:szCs w:val="20"/>
        </w:rPr>
      </w:pPr>
      <w:r w:rsidRPr="007E3F67">
        <w:rPr>
          <w:rFonts w:ascii="Cambria" w:hAnsi="Cambria"/>
          <w:sz w:val="20"/>
          <w:szCs w:val="20"/>
        </w:rPr>
        <w:t xml:space="preserve">Figure </w:t>
      </w:r>
      <w:ins w:id="174" w:author="Daniel Opdahl" w:date="2019-12-17T15:57:00Z">
        <w:r w:rsidR="008A4B8B">
          <w:rPr>
            <w:rFonts w:ascii="Cambria" w:hAnsi="Cambria"/>
            <w:sz w:val="20"/>
            <w:szCs w:val="20"/>
          </w:rPr>
          <w:t>3</w:t>
        </w:r>
      </w:ins>
      <w:del w:id="175" w:author="Daniel Opdahl" w:date="2019-12-17T15:57:00Z">
        <w:r w:rsidRPr="007E3F67" w:rsidDel="008A4B8B">
          <w:rPr>
            <w:rFonts w:ascii="Cambria" w:hAnsi="Cambria"/>
            <w:sz w:val="20"/>
            <w:szCs w:val="20"/>
          </w:rPr>
          <w:delText>2</w:delText>
        </w:r>
      </w:del>
      <w:r w:rsidRPr="007E3F67">
        <w:rPr>
          <w:rFonts w:ascii="Cambria" w:hAnsi="Cambria"/>
          <w:sz w:val="20"/>
          <w:szCs w:val="20"/>
        </w:rPr>
        <w:t xml:space="preserve">: A close up of the lens disk that housed 5 different </w:t>
      </w:r>
      <w:commentRangeStart w:id="176"/>
      <w:del w:id="177" w:author="Daniel Opdahl" w:date="2019-12-17T15:56:00Z">
        <w:r w:rsidRPr="007E3F67" w:rsidDel="008A4B8B">
          <w:rPr>
            <w:rFonts w:ascii="Cambria" w:hAnsi="Cambria"/>
            <w:sz w:val="20"/>
            <w:szCs w:val="20"/>
          </w:rPr>
          <w:delText>lenses</w:delText>
        </w:r>
        <w:commentRangeEnd w:id="176"/>
        <w:r w:rsidR="0061051F" w:rsidDel="008A4B8B">
          <w:rPr>
            <w:rStyle w:val="CommentReference"/>
          </w:rPr>
          <w:commentReference w:id="176"/>
        </w:r>
        <w:r w:rsidRPr="007E3F67" w:rsidDel="008A4B8B">
          <w:rPr>
            <w:rFonts w:ascii="Cambria" w:hAnsi="Cambria"/>
            <w:sz w:val="20"/>
            <w:szCs w:val="20"/>
          </w:rPr>
          <w:delText xml:space="preserve"> </w:delText>
        </w:r>
      </w:del>
      <w:ins w:id="178" w:author="Daniel Opdahl" w:date="2019-12-17T15:56:00Z">
        <w:r w:rsidR="008A4B8B">
          <w:rPr>
            <w:rFonts w:ascii="Cambria" w:hAnsi="Cambria"/>
            <w:sz w:val="20"/>
            <w:szCs w:val="20"/>
          </w:rPr>
          <w:t>filters</w:t>
        </w:r>
        <w:r w:rsidR="008A4B8B" w:rsidRPr="007E3F67">
          <w:rPr>
            <w:rFonts w:ascii="Cambria" w:hAnsi="Cambria"/>
            <w:sz w:val="20"/>
            <w:szCs w:val="20"/>
          </w:rPr>
          <w:t xml:space="preserve"> </w:t>
        </w:r>
      </w:ins>
      <w:r w:rsidRPr="007E3F67">
        <w:rPr>
          <w:rFonts w:ascii="Cambria" w:hAnsi="Cambria"/>
          <w:sz w:val="20"/>
          <w:szCs w:val="20"/>
        </w:rPr>
        <w:t xml:space="preserve">used to filter light from the mercury lamp, only allowing a certain band of wavelength through. </w:t>
      </w:r>
    </w:p>
    <w:p w14:paraId="2D8C5044" w14:textId="6410288D" w:rsidR="00917B1C" w:rsidRDefault="00314AC1" w:rsidP="00F14253">
      <w:pPr>
        <w:rPr>
          <w:rFonts w:ascii="Cambria" w:hAnsi="Cambria"/>
          <w:sz w:val="24"/>
          <w:szCs w:val="24"/>
        </w:rPr>
      </w:pPr>
      <w:r>
        <w:rPr>
          <w:rFonts w:ascii="Cambria" w:hAnsi="Cambria"/>
          <w:sz w:val="24"/>
          <w:szCs w:val="24"/>
        </w:rPr>
        <w:t>It was important to allow only light of a certain wavelength and frequency in</w:t>
      </w:r>
      <w:r w:rsidR="00917B1C">
        <w:rPr>
          <w:rFonts w:ascii="Cambria" w:hAnsi="Cambria"/>
          <w:sz w:val="24"/>
          <w:szCs w:val="24"/>
        </w:rPr>
        <w:t xml:space="preserve"> to the phototube</w:t>
      </w:r>
      <w:r>
        <w:rPr>
          <w:rFonts w:ascii="Cambria" w:hAnsi="Cambria"/>
          <w:sz w:val="24"/>
          <w:szCs w:val="24"/>
        </w:rPr>
        <w:t xml:space="preserve"> so that we could control for the energies of </w:t>
      </w:r>
      <w:r w:rsidR="00917B1C">
        <w:rPr>
          <w:rFonts w:ascii="Cambria" w:hAnsi="Cambria"/>
          <w:sz w:val="24"/>
          <w:szCs w:val="24"/>
        </w:rPr>
        <w:t xml:space="preserve">incident </w:t>
      </w:r>
      <w:r>
        <w:rPr>
          <w:rFonts w:ascii="Cambria" w:hAnsi="Cambria"/>
          <w:sz w:val="24"/>
          <w:szCs w:val="24"/>
        </w:rPr>
        <w:t>photons</w:t>
      </w:r>
      <w:r w:rsidR="00917B1C">
        <w:rPr>
          <w:rFonts w:ascii="Cambria" w:hAnsi="Cambria"/>
          <w:sz w:val="24"/>
          <w:szCs w:val="24"/>
        </w:rPr>
        <w:t xml:space="preserve">. On the front of the phototube was a disk with several filters that would allow only light of a certain wavelength and frequency through, </w:t>
      </w:r>
      <w:ins w:id="179" w:author="Erin Flater" w:date="2019-12-17T08:39:00Z">
        <w:r w:rsidR="0061051F">
          <w:rPr>
            <w:rFonts w:ascii="Cambria" w:hAnsi="Cambria"/>
            <w:sz w:val="24"/>
            <w:szCs w:val="24"/>
          </w:rPr>
          <w:t xml:space="preserve">which are </w:t>
        </w:r>
      </w:ins>
      <w:r w:rsidR="00917B1C">
        <w:rPr>
          <w:rFonts w:ascii="Cambria" w:hAnsi="Cambria"/>
          <w:sz w:val="24"/>
          <w:szCs w:val="24"/>
        </w:rPr>
        <w:t xml:space="preserve">shown in Figure </w:t>
      </w:r>
      <w:ins w:id="180" w:author="Daniel Opdahl" w:date="2019-12-17T15:57:00Z">
        <w:r w:rsidR="008A4B8B">
          <w:rPr>
            <w:rFonts w:ascii="Cambria" w:hAnsi="Cambria"/>
            <w:sz w:val="24"/>
            <w:szCs w:val="24"/>
          </w:rPr>
          <w:t>3</w:t>
        </w:r>
      </w:ins>
      <w:del w:id="181" w:author="Daniel Opdahl" w:date="2019-12-17T15:57:00Z">
        <w:r w:rsidR="00917B1C" w:rsidDel="008A4B8B">
          <w:rPr>
            <w:rFonts w:ascii="Cambria" w:hAnsi="Cambria"/>
            <w:sz w:val="24"/>
            <w:szCs w:val="24"/>
          </w:rPr>
          <w:delText>2</w:delText>
        </w:r>
      </w:del>
      <w:r w:rsidR="00917B1C">
        <w:rPr>
          <w:rFonts w:ascii="Cambria" w:hAnsi="Cambria"/>
          <w:sz w:val="24"/>
          <w:szCs w:val="24"/>
        </w:rPr>
        <w:t>. The frequencies that the filters allowed through correspond to the frequencies that the peak intensities of the light that the mercury lamp gave off. We rotated the filter disk to place a desired filter over the opening to the phototube, being careful not to touch the filter lest we dirty it.</w:t>
      </w:r>
    </w:p>
    <w:p w14:paraId="7AF01C69" w14:textId="361FC028" w:rsidR="00C17BCA" w:rsidDel="00740DE9" w:rsidRDefault="00C17BCA" w:rsidP="00C17BCA">
      <w:pPr>
        <w:jc w:val="center"/>
        <w:rPr>
          <w:del w:id="182" w:author="Daniel Opdahl" w:date="2019-12-17T15:47:00Z"/>
          <w:rFonts w:ascii="Cambria" w:hAnsi="Cambria"/>
          <w:sz w:val="24"/>
          <w:szCs w:val="24"/>
          <w:u w:val="single"/>
        </w:rPr>
      </w:pPr>
      <w:del w:id="183" w:author="Daniel Opdahl" w:date="2019-12-17T15:47:00Z">
        <w:r w:rsidRPr="00C17BCA" w:rsidDel="00740DE9">
          <w:rPr>
            <w:rFonts w:ascii="Cambria" w:hAnsi="Cambria"/>
            <w:noProof/>
            <w:sz w:val="24"/>
            <w:szCs w:val="24"/>
          </w:rPr>
          <w:lastRenderedPageBreak/>
          <w:drawing>
            <wp:inline distT="0" distB="0" distL="0" distR="0" wp14:anchorId="1419D6FC" wp14:editId="3E594EF3">
              <wp:extent cx="2668343" cy="4206485"/>
              <wp:effectExtent l="0" t="6985"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2730603" cy="4304635"/>
                      </a:xfrm>
                      <a:prstGeom prst="rect">
                        <a:avLst/>
                      </a:prstGeom>
                      <a:noFill/>
                      <a:ln>
                        <a:noFill/>
                      </a:ln>
                    </pic:spPr>
                  </pic:pic>
                </a:graphicData>
              </a:graphic>
            </wp:inline>
          </w:drawing>
        </w:r>
        <w:r w:rsidDel="00740DE9">
          <w:rPr>
            <w:rFonts w:ascii="Cambria" w:hAnsi="Cambria"/>
            <w:noProof/>
            <w:sz w:val="24"/>
            <w:szCs w:val="24"/>
          </w:rPr>
          <w:drawing>
            <wp:inline distT="0" distB="0" distL="0" distR="0" wp14:anchorId="6C2C9AB9" wp14:editId="06389529">
              <wp:extent cx="2601923" cy="4118622"/>
              <wp:effectExtent l="3493"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2651090" cy="4196449"/>
                      </a:xfrm>
                      <a:prstGeom prst="rect">
                        <a:avLst/>
                      </a:prstGeom>
                      <a:noFill/>
                      <a:ln>
                        <a:noFill/>
                      </a:ln>
                    </pic:spPr>
                  </pic:pic>
                </a:graphicData>
              </a:graphic>
            </wp:inline>
          </w:drawing>
        </w:r>
      </w:del>
    </w:p>
    <w:p w14:paraId="687EF4EF" w14:textId="6BB35697" w:rsidR="00C17BCA" w:rsidRPr="00C17BCA" w:rsidDel="00740DE9" w:rsidRDefault="00C17BCA" w:rsidP="00F14253">
      <w:pPr>
        <w:rPr>
          <w:del w:id="184" w:author="Daniel Opdahl" w:date="2019-12-17T15:47:00Z"/>
          <w:rFonts w:ascii="Cambria" w:hAnsi="Cambria"/>
          <w:sz w:val="20"/>
          <w:szCs w:val="20"/>
        </w:rPr>
      </w:pPr>
      <w:del w:id="185" w:author="Daniel Opdahl" w:date="2019-12-17T15:47:00Z">
        <w:r w:rsidRPr="007E3F67" w:rsidDel="00740DE9">
          <w:rPr>
            <w:rFonts w:ascii="Cambria" w:hAnsi="Cambria"/>
            <w:sz w:val="20"/>
            <w:szCs w:val="20"/>
          </w:rPr>
          <w:delText xml:space="preserve">Figure 3: </w:delText>
        </w:r>
        <w:r w:rsidRPr="00102113" w:rsidDel="00740DE9">
          <w:rPr>
            <w:rFonts w:ascii="Cambria" w:hAnsi="Cambria"/>
            <w:sz w:val="20"/>
            <w:szCs w:val="20"/>
          </w:rPr>
          <w:delText>The phototube consists of two metal plates with an applied voltage across them, where the plate that has light incident on it is called the cathode and the plate that does not have light incident on it is called the anode. As incoming light of a certain frequency hits the cathode, photoelectrons are ejected from the cathode in all directions. Depending on the charges of</w:delText>
        </w:r>
      </w:del>
      <w:ins w:id="186" w:author="Erin Flater" w:date="2019-12-17T08:40:00Z">
        <w:del w:id="187" w:author="Daniel Opdahl" w:date="2019-12-17T15:47:00Z">
          <w:r w:rsidR="0061051F" w:rsidDel="00740DE9">
            <w:rPr>
              <w:rFonts w:ascii="Cambria" w:hAnsi="Cambria"/>
              <w:sz w:val="20"/>
              <w:szCs w:val="20"/>
            </w:rPr>
            <w:delText xml:space="preserve"> potential difference between</w:delText>
          </w:r>
        </w:del>
      </w:ins>
      <w:del w:id="188" w:author="Daniel Opdahl" w:date="2019-12-17T15:47:00Z">
        <w:r w:rsidRPr="00102113" w:rsidDel="00740DE9">
          <w:rPr>
            <w:rFonts w:ascii="Cambria" w:hAnsi="Cambria"/>
            <w:sz w:val="20"/>
            <w:szCs w:val="20"/>
          </w:rPr>
          <w:delText xml:space="preserve"> the plates and the kinetic energy of the photoelectrons, some photoelectrons have sufficient energy to cross the gap and form a current between the two plates.</w:delText>
        </w:r>
        <w:r w:rsidDel="00740DE9">
          <w:rPr>
            <w:rFonts w:ascii="Cambria" w:hAnsi="Cambria"/>
            <w:sz w:val="20"/>
            <w:szCs w:val="20"/>
          </w:rPr>
          <w:delText xml:space="preserve"> The top diagram represents a “forward bias” configuration, and the bottom diagram represents a “reverse bias” configuration. </w:delText>
        </w:r>
      </w:del>
    </w:p>
    <w:p w14:paraId="69875A5A" w14:textId="38C5D50B" w:rsidR="00BA4B3D" w:rsidRDefault="009F5344" w:rsidP="00F14253">
      <w:pPr>
        <w:rPr>
          <w:rFonts w:ascii="Cambria" w:hAnsi="Cambria"/>
          <w:sz w:val="24"/>
          <w:szCs w:val="24"/>
        </w:rPr>
      </w:pPr>
      <w:r>
        <w:rPr>
          <w:rFonts w:ascii="Cambria" w:hAnsi="Cambria"/>
          <w:sz w:val="24"/>
          <w:szCs w:val="24"/>
        </w:rPr>
        <w:t>Next, we configured our</w:t>
      </w:r>
      <w:r w:rsidR="00AD63C3">
        <w:rPr>
          <w:rFonts w:ascii="Cambria" w:hAnsi="Cambria"/>
          <w:sz w:val="24"/>
          <w:szCs w:val="24"/>
        </w:rPr>
        <w:t xml:space="preserve"> power supply to control the potential between the two plates inside the phototube while a </w:t>
      </w:r>
      <w:proofErr w:type="spellStart"/>
      <w:r w:rsidR="00AD63C3">
        <w:rPr>
          <w:rFonts w:ascii="Cambria" w:hAnsi="Cambria"/>
          <w:sz w:val="24"/>
          <w:szCs w:val="24"/>
        </w:rPr>
        <w:t>picoammeter</w:t>
      </w:r>
      <w:proofErr w:type="spellEnd"/>
      <w:r w:rsidR="00AD63C3">
        <w:rPr>
          <w:rFonts w:ascii="Cambria" w:hAnsi="Cambria"/>
          <w:sz w:val="24"/>
          <w:szCs w:val="24"/>
        </w:rPr>
        <w:t xml:space="preserve"> was connected to the phototube to measure the current at each incremented voltage. </w:t>
      </w:r>
      <w:r>
        <w:rPr>
          <w:rFonts w:ascii="Cambria" w:hAnsi="Cambria"/>
          <w:sz w:val="24"/>
          <w:szCs w:val="24"/>
        </w:rPr>
        <w:t xml:space="preserve">A diagram of a cross section of the phototube is shown in </w:t>
      </w:r>
      <w:commentRangeStart w:id="189"/>
      <w:r>
        <w:rPr>
          <w:rFonts w:ascii="Cambria" w:hAnsi="Cambria"/>
          <w:sz w:val="24"/>
          <w:szCs w:val="24"/>
        </w:rPr>
        <w:t xml:space="preserve">Figure </w:t>
      </w:r>
      <w:ins w:id="190" w:author="Daniel Opdahl" w:date="2019-12-17T15:56:00Z">
        <w:r w:rsidR="008A4B8B">
          <w:rPr>
            <w:rFonts w:ascii="Cambria" w:hAnsi="Cambria"/>
            <w:sz w:val="24"/>
            <w:szCs w:val="24"/>
          </w:rPr>
          <w:t>1</w:t>
        </w:r>
      </w:ins>
      <w:del w:id="191" w:author="Daniel Opdahl" w:date="2019-12-17T15:56:00Z">
        <w:r w:rsidDel="008A4B8B">
          <w:rPr>
            <w:rFonts w:ascii="Cambria" w:hAnsi="Cambria"/>
            <w:sz w:val="24"/>
            <w:szCs w:val="24"/>
          </w:rPr>
          <w:delText>3</w:delText>
        </w:r>
      </w:del>
      <w:del w:id="192" w:author="Daniel Opdahl" w:date="2019-12-17T16:01:00Z">
        <w:r w:rsidDel="00700BBB">
          <w:rPr>
            <w:rFonts w:ascii="Cambria" w:hAnsi="Cambria"/>
            <w:sz w:val="24"/>
            <w:szCs w:val="24"/>
          </w:rPr>
          <w:delText xml:space="preserve">. </w:delText>
        </w:r>
        <w:bookmarkStart w:id="193" w:name="_Hlk27153162"/>
        <w:commentRangeEnd w:id="189"/>
        <w:r w:rsidR="0061051F" w:rsidDel="00700BBB">
          <w:rPr>
            <w:rStyle w:val="CommentReference"/>
          </w:rPr>
          <w:commentReference w:id="189"/>
        </w:r>
      </w:del>
      <w:commentRangeStart w:id="194"/>
      <w:del w:id="195" w:author="Daniel Opdahl" w:date="2019-12-17T15:58:00Z">
        <w:r w:rsidRPr="009F5344" w:rsidDel="008A4B8B">
          <w:rPr>
            <w:rFonts w:ascii="Cambria" w:hAnsi="Cambria"/>
            <w:sz w:val="24"/>
            <w:szCs w:val="24"/>
          </w:rPr>
          <w:delText>The phototube consists o</w:delText>
        </w:r>
        <w:r w:rsidDel="008A4B8B">
          <w:rPr>
            <w:rFonts w:ascii="Cambria" w:hAnsi="Cambria"/>
            <w:sz w:val="24"/>
            <w:szCs w:val="24"/>
          </w:rPr>
          <w:delText>f two metal plates with</w:delText>
        </w:r>
        <w:r w:rsidRPr="009F5344" w:rsidDel="008A4B8B">
          <w:rPr>
            <w:rFonts w:ascii="Cambria" w:hAnsi="Cambria"/>
            <w:sz w:val="24"/>
            <w:szCs w:val="24"/>
          </w:rPr>
          <w:delText xml:space="preserve"> an applied voltage across </w:delText>
        </w:r>
        <w:r w:rsidDel="008A4B8B">
          <w:rPr>
            <w:rFonts w:ascii="Cambria" w:hAnsi="Cambria"/>
            <w:sz w:val="24"/>
            <w:szCs w:val="24"/>
          </w:rPr>
          <w:delText>them</w:delText>
        </w:r>
        <w:r w:rsidRPr="009F5344" w:rsidDel="008A4B8B">
          <w:rPr>
            <w:rFonts w:ascii="Cambria" w:hAnsi="Cambria"/>
            <w:sz w:val="24"/>
            <w:szCs w:val="24"/>
          </w:rPr>
          <w:delText xml:space="preserve">, where the plate that has light incident on it </w:delText>
        </w:r>
        <w:r w:rsidR="00314AC1" w:rsidDel="008A4B8B">
          <w:rPr>
            <w:rFonts w:ascii="Cambria" w:hAnsi="Cambria"/>
            <w:sz w:val="24"/>
            <w:szCs w:val="24"/>
          </w:rPr>
          <w:delText xml:space="preserve">is called the </w:delText>
        </w:r>
        <w:r w:rsidRPr="009F5344" w:rsidDel="008A4B8B">
          <w:rPr>
            <w:rFonts w:ascii="Cambria" w:hAnsi="Cambria"/>
            <w:sz w:val="24"/>
            <w:szCs w:val="24"/>
          </w:rPr>
          <w:delText>cathode</w:delText>
        </w:r>
        <w:r w:rsidR="00314AC1" w:rsidDel="008A4B8B">
          <w:rPr>
            <w:rFonts w:ascii="Cambria" w:hAnsi="Cambria"/>
            <w:sz w:val="24"/>
            <w:szCs w:val="24"/>
          </w:rPr>
          <w:delText xml:space="preserve"> and the plate that does not have light incident on it is called the anode</w:delText>
        </w:r>
        <w:r w:rsidRPr="009F5344" w:rsidDel="008A4B8B">
          <w:rPr>
            <w:rFonts w:ascii="Cambria" w:hAnsi="Cambria"/>
            <w:sz w:val="24"/>
            <w:szCs w:val="24"/>
          </w:rPr>
          <w:delText>.</w:delText>
        </w:r>
        <w:commentRangeEnd w:id="194"/>
        <w:r w:rsidR="0061051F" w:rsidDel="008A4B8B">
          <w:rPr>
            <w:rStyle w:val="CommentReference"/>
          </w:rPr>
          <w:commentReference w:id="194"/>
        </w:r>
        <w:r w:rsidRPr="009F5344" w:rsidDel="008A4B8B">
          <w:rPr>
            <w:rFonts w:ascii="Cambria" w:hAnsi="Cambria"/>
            <w:sz w:val="24"/>
            <w:szCs w:val="24"/>
          </w:rPr>
          <w:delText xml:space="preserve"> </w:delText>
        </w:r>
        <w:commentRangeStart w:id="196"/>
        <w:r w:rsidRPr="009F5344" w:rsidDel="008A4B8B">
          <w:rPr>
            <w:rFonts w:ascii="Cambria" w:hAnsi="Cambria"/>
            <w:sz w:val="24"/>
            <w:szCs w:val="24"/>
          </w:rPr>
          <w:delText xml:space="preserve">As incoming light of a certain frequency hits the </w:delText>
        </w:r>
        <w:r w:rsidR="00426972" w:rsidDel="008A4B8B">
          <w:rPr>
            <w:rFonts w:ascii="Cambria" w:hAnsi="Cambria"/>
            <w:sz w:val="24"/>
            <w:szCs w:val="24"/>
          </w:rPr>
          <w:delText>cathode</w:delText>
        </w:r>
        <w:r w:rsidRPr="009F5344" w:rsidDel="008A4B8B">
          <w:rPr>
            <w:rFonts w:ascii="Cambria" w:hAnsi="Cambria"/>
            <w:sz w:val="24"/>
            <w:szCs w:val="24"/>
          </w:rPr>
          <w:delText>, photoelectrons are ejected</w:delText>
        </w:r>
        <w:r w:rsidR="00426972" w:rsidDel="008A4B8B">
          <w:rPr>
            <w:rFonts w:ascii="Cambria" w:hAnsi="Cambria"/>
            <w:sz w:val="24"/>
            <w:szCs w:val="24"/>
          </w:rPr>
          <w:delText xml:space="preserve"> from the cathode</w:delText>
        </w:r>
        <w:r w:rsidRPr="009F5344" w:rsidDel="008A4B8B">
          <w:rPr>
            <w:rFonts w:ascii="Cambria" w:hAnsi="Cambria"/>
            <w:sz w:val="24"/>
            <w:szCs w:val="24"/>
          </w:rPr>
          <w:delText xml:space="preserve"> </w:delText>
        </w:r>
        <w:r w:rsidR="00426972" w:rsidDel="008A4B8B">
          <w:rPr>
            <w:rFonts w:ascii="Cambria" w:hAnsi="Cambria"/>
            <w:sz w:val="24"/>
            <w:szCs w:val="24"/>
          </w:rPr>
          <w:delText>in all directions</w:delText>
        </w:r>
        <w:r w:rsidRPr="009F5344" w:rsidDel="008A4B8B">
          <w:rPr>
            <w:rFonts w:ascii="Cambria" w:hAnsi="Cambria"/>
            <w:sz w:val="24"/>
            <w:szCs w:val="24"/>
          </w:rPr>
          <w:delText xml:space="preserve">. </w:delText>
        </w:r>
        <w:r w:rsidR="00426972" w:rsidDel="008A4B8B">
          <w:rPr>
            <w:rFonts w:ascii="Cambria" w:hAnsi="Cambria"/>
            <w:sz w:val="24"/>
            <w:szCs w:val="24"/>
          </w:rPr>
          <w:delText xml:space="preserve">Depending on the charges of the plates and the kinetic energy of the photoelectrons, some </w:delText>
        </w:r>
        <w:r w:rsidR="00426972" w:rsidDel="008A4B8B">
          <w:rPr>
            <w:rFonts w:ascii="Cambria" w:hAnsi="Cambria"/>
            <w:sz w:val="24"/>
            <w:szCs w:val="24"/>
          </w:rPr>
          <w:lastRenderedPageBreak/>
          <w:delText xml:space="preserve">photoelectrons have sufficient energy to cross the gap and form a current between the two plates. </w:delText>
        </w:r>
        <w:bookmarkEnd w:id="193"/>
        <w:r w:rsidR="00426972" w:rsidDel="008A4B8B">
          <w:rPr>
            <w:rFonts w:ascii="Cambria" w:hAnsi="Cambria"/>
            <w:sz w:val="24"/>
            <w:szCs w:val="24"/>
          </w:rPr>
          <w:delText xml:space="preserve">The plates can be in two configurations with varying intensities. Shown in Figure 3, the top diagram is in a “forward bias” configuration. The cathode is negatively charged and the anode is positively charged. This makes it so that the ejected photoelectrons coming off of the cathode are attracted to the anode and repelled by the cathode, and many photoelectrons contribute to the current between the plates. The greater the applied voltage in this case, the more photoelectrons will be attracted to the anode and the greater the resulting current will be until all ejected photoelectrons contribute to the current and any further increase in the applied voltage does not increase the resulting current. </w:delText>
        </w:r>
        <w:commentRangeEnd w:id="196"/>
        <w:r w:rsidR="0061051F" w:rsidDel="008A4B8B">
          <w:rPr>
            <w:rStyle w:val="CommentReference"/>
          </w:rPr>
          <w:commentReference w:id="196"/>
        </w:r>
      </w:del>
      <w:del w:id="197" w:author="Daniel Opdahl" w:date="2019-12-17T15:59:00Z">
        <w:r w:rsidR="00BA4B3D" w:rsidDel="008A4B8B">
          <w:rPr>
            <w:rFonts w:ascii="Cambria" w:hAnsi="Cambria"/>
            <w:sz w:val="24"/>
            <w:szCs w:val="24"/>
          </w:rPr>
          <w:delText xml:space="preserve">This maximum current is referred to as the “saturation current”. </w:delText>
        </w:r>
        <w:r w:rsidR="00426972" w:rsidDel="008A4B8B">
          <w:rPr>
            <w:rFonts w:ascii="Cambria" w:hAnsi="Cambria"/>
            <w:sz w:val="24"/>
            <w:szCs w:val="24"/>
          </w:rPr>
          <w:delText xml:space="preserve">If there is no voltage applied between the plates, only the photoelectrons that have the </w:delText>
        </w:r>
        <w:commentRangeStart w:id="198"/>
        <w:r w:rsidR="00426972" w:rsidDel="008A4B8B">
          <w:rPr>
            <w:rFonts w:ascii="Cambria" w:hAnsi="Cambria"/>
            <w:sz w:val="24"/>
            <w:szCs w:val="24"/>
          </w:rPr>
          <w:delText>correct</w:delText>
        </w:r>
        <w:commentRangeEnd w:id="198"/>
        <w:r w:rsidR="0061051F" w:rsidDel="008A4B8B">
          <w:rPr>
            <w:rStyle w:val="CommentReference"/>
          </w:rPr>
          <w:commentReference w:id="198"/>
        </w:r>
        <w:r w:rsidR="00426972" w:rsidDel="008A4B8B">
          <w:rPr>
            <w:rFonts w:ascii="Cambria" w:hAnsi="Cambria"/>
            <w:sz w:val="24"/>
            <w:szCs w:val="24"/>
          </w:rPr>
          <w:delText xml:space="preserve"> exiting direction and sufficient kinetic energy will be able to cross the gap and contribute to the resulting current.</w:delText>
        </w:r>
      </w:del>
      <w:commentRangeStart w:id="199"/>
      <w:del w:id="200" w:author="Daniel Opdahl" w:date="2019-12-17T16:01:00Z">
        <w:r w:rsidR="00426972" w:rsidDel="00700BBB">
          <w:rPr>
            <w:rFonts w:ascii="Cambria" w:hAnsi="Cambria"/>
            <w:sz w:val="24"/>
            <w:szCs w:val="24"/>
          </w:rPr>
          <w:delText xml:space="preserve"> </w:delText>
        </w:r>
      </w:del>
      <w:ins w:id="201" w:author="Erin Flater" w:date="2019-12-17T08:46:00Z">
        <w:del w:id="202" w:author="Daniel Opdahl" w:date="2019-12-17T16:01:00Z">
          <w:r w:rsidR="00C52C76" w:rsidDel="00700BBB">
            <w:rPr>
              <w:rFonts w:ascii="Cambria" w:hAnsi="Cambria"/>
              <w:sz w:val="24"/>
              <w:szCs w:val="24"/>
            </w:rPr>
            <w:delText xml:space="preserve">The bottom diagram in </w:delText>
          </w:r>
        </w:del>
      </w:ins>
      <w:del w:id="203" w:author="Daniel Opdahl" w:date="2019-12-17T16:01:00Z">
        <w:r w:rsidR="00426972" w:rsidDel="00700BBB">
          <w:rPr>
            <w:rFonts w:ascii="Cambria" w:hAnsi="Cambria"/>
            <w:sz w:val="24"/>
            <w:szCs w:val="24"/>
          </w:rPr>
          <w:delText xml:space="preserve">Shown in Figure </w:delText>
        </w:r>
      </w:del>
      <w:del w:id="204" w:author="Daniel Opdahl" w:date="2019-12-17T15:58:00Z">
        <w:r w:rsidR="00426972" w:rsidDel="008A4B8B">
          <w:rPr>
            <w:rFonts w:ascii="Cambria" w:hAnsi="Cambria"/>
            <w:sz w:val="24"/>
            <w:szCs w:val="24"/>
          </w:rPr>
          <w:delText>3</w:delText>
        </w:r>
      </w:del>
      <w:del w:id="205" w:author="Daniel Opdahl" w:date="2019-12-17T16:01:00Z">
        <w:r w:rsidR="00426972" w:rsidDel="00700BBB">
          <w:rPr>
            <w:rFonts w:ascii="Cambria" w:hAnsi="Cambria"/>
            <w:sz w:val="24"/>
            <w:szCs w:val="24"/>
          </w:rPr>
          <w:delText xml:space="preserve">, the bottom diagram is in a “reverse bias” configuration. </w:delText>
        </w:r>
        <w:commentRangeEnd w:id="199"/>
        <w:r w:rsidR="00C52C76" w:rsidDel="00700BBB">
          <w:rPr>
            <w:rStyle w:val="CommentReference"/>
          </w:rPr>
          <w:commentReference w:id="199"/>
        </w:r>
      </w:del>
      <w:ins w:id="206" w:author="Erin Flater" w:date="2019-12-17T08:47:00Z">
        <w:del w:id="207" w:author="Daniel Opdahl" w:date="2019-12-17T16:01:00Z">
          <w:r w:rsidR="00C52C76" w:rsidDel="00700BBB">
            <w:rPr>
              <w:rFonts w:ascii="Cambria" w:hAnsi="Cambria"/>
              <w:sz w:val="24"/>
              <w:szCs w:val="24"/>
            </w:rPr>
            <w:delText xml:space="preserve">In reverse bias, </w:delText>
          </w:r>
        </w:del>
      </w:ins>
      <w:del w:id="208" w:author="Daniel Opdahl" w:date="2019-12-17T16:01:00Z">
        <w:r w:rsidR="00426972" w:rsidDel="00700BBB">
          <w:rPr>
            <w:rFonts w:ascii="Cambria" w:hAnsi="Cambria"/>
            <w:sz w:val="24"/>
            <w:szCs w:val="24"/>
          </w:rPr>
          <w:delText>T</w:delText>
        </w:r>
      </w:del>
      <w:ins w:id="209" w:author="Erin Flater" w:date="2019-12-17T08:47:00Z">
        <w:del w:id="210" w:author="Daniel Opdahl" w:date="2019-12-17T16:01:00Z">
          <w:r w:rsidR="00C52C76" w:rsidDel="00700BBB">
            <w:rPr>
              <w:rFonts w:ascii="Cambria" w:hAnsi="Cambria"/>
              <w:sz w:val="24"/>
              <w:szCs w:val="24"/>
            </w:rPr>
            <w:delText>t</w:delText>
          </w:r>
        </w:del>
      </w:ins>
      <w:del w:id="211" w:author="Daniel Opdahl" w:date="2019-12-17T16:01:00Z">
        <w:r w:rsidR="00426972" w:rsidDel="00700BBB">
          <w:rPr>
            <w:rFonts w:ascii="Cambria" w:hAnsi="Cambria"/>
            <w:sz w:val="24"/>
            <w:szCs w:val="24"/>
          </w:rPr>
          <w:delText>he cathode is positively charge</w:delText>
        </w:r>
      </w:del>
      <w:ins w:id="212" w:author="Erin Flater" w:date="2019-12-17T08:47:00Z">
        <w:del w:id="213" w:author="Daniel Opdahl" w:date="2019-12-17T16:01:00Z">
          <w:r w:rsidR="00C52C76" w:rsidDel="00700BBB">
            <w:rPr>
              <w:rFonts w:ascii="Cambria" w:hAnsi="Cambria"/>
              <w:sz w:val="24"/>
              <w:szCs w:val="24"/>
            </w:rPr>
            <w:delText>d</w:delText>
          </w:r>
        </w:del>
      </w:ins>
      <w:del w:id="214" w:author="Daniel Opdahl" w:date="2019-12-17T16:01:00Z">
        <w:r w:rsidR="00426972" w:rsidDel="00700BBB">
          <w:rPr>
            <w:rFonts w:ascii="Cambria" w:hAnsi="Cambria"/>
            <w:sz w:val="24"/>
            <w:szCs w:val="24"/>
          </w:rPr>
          <w:delText xml:space="preserve"> and the anode is negatively charged</w:delText>
        </w:r>
      </w:del>
      <w:ins w:id="215" w:author="Erin Flater" w:date="2019-12-17T08:48:00Z">
        <w:del w:id="216" w:author="Daniel Opdahl" w:date="2019-12-17T16:01:00Z">
          <w:r w:rsidR="00C52C76" w:rsidDel="00700BBB">
            <w:rPr>
              <w:rFonts w:ascii="Cambria" w:hAnsi="Cambria"/>
              <w:sz w:val="24"/>
              <w:szCs w:val="24"/>
            </w:rPr>
            <w:delText xml:space="preserve">, and </w:delText>
          </w:r>
        </w:del>
      </w:ins>
      <w:del w:id="217" w:author="Daniel Opdahl" w:date="2019-12-17T16:01:00Z">
        <w:r w:rsidR="00426972" w:rsidDel="00700BBB">
          <w:rPr>
            <w:rFonts w:ascii="Cambria" w:hAnsi="Cambria"/>
            <w:sz w:val="24"/>
            <w:szCs w:val="24"/>
          </w:rPr>
          <w:delText>. T</w:delText>
        </w:r>
      </w:del>
      <w:ins w:id="218" w:author="Erin Flater" w:date="2019-12-17T08:48:00Z">
        <w:del w:id="219" w:author="Daniel Opdahl" w:date="2019-12-17T16:01:00Z">
          <w:r w:rsidR="00C52C76" w:rsidDel="00700BBB">
            <w:rPr>
              <w:rFonts w:ascii="Cambria" w:hAnsi="Cambria"/>
              <w:sz w:val="24"/>
              <w:szCs w:val="24"/>
            </w:rPr>
            <w:delText>t</w:delText>
          </w:r>
        </w:del>
      </w:ins>
      <w:del w:id="220" w:author="Daniel Opdahl" w:date="2019-12-17T16:01:00Z">
        <w:r w:rsidR="00426972" w:rsidDel="00700BBB">
          <w:rPr>
            <w:rFonts w:ascii="Cambria" w:hAnsi="Cambria"/>
            <w:sz w:val="24"/>
            <w:szCs w:val="24"/>
          </w:rPr>
          <w:delText xml:space="preserve">his makes it so that the ejected photoelectrons coming off of the cathode are repelled by the anode and are attracted by the cathode, so few photoelectrons contribute to the current between the plates. The greater the applied voltage in this case, the fewer photoelectrons will be attracted to the anode and the less the resulting current will be until no ejected photoelectrons have sufficient energy to </w:delText>
        </w:r>
        <w:r w:rsidR="00BA4B3D" w:rsidDel="00700BBB">
          <w:rPr>
            <w:rFonts w:ascii="Cambria" w:hAnsi="Cambria"/>
            <w:sz w:val="24"/>
            <w:szCs w:val="24"/>
          </w:rPr>
          <w:delText>cross the gap and the resulting current is 0</w:delText>
        </w:r>
      </w:del>
      <w:ins w:id="221" w:author="Erin Flater" w:date="2019-12-17T08:47:00Z">
        <w:del w:id="222" w:author="Daniel Opdahl" w:date="2019-12-17T16:01:00Z">
          <w:r w:rsidR="00C52C76" w:rsidDel="00700BBB">
            <w:rPr>
              <w:rFonts w:ascii="Cambria" w:hAnsi="Cambria"/>
              <w:sz w:val="24"/>
              <w:szCs w:val="24"/>
            </w:rPr>
            <w:delText xml:space="preserve"> </w:delText>
          </w:r>
        </w:del>
      </w:ins>
      <w:del w:id="223" w:author="Daniel Opdahl" w:date="2019-12-17T16:01:00Z">
        <w:r w:rsidR="00BA4B3D" w:rsidDel="00700BBB">
          <w:rPr>
            <w:rFonts w:ascii="Cambria" w:hAnsi="Cambria"/>
            <w:sz w:val="24"/>
            <w:szCs w:val="24"/>
          </w:rPr>
          <w:delText>A</w:delText>
        </w:r>
        <w:r w:rsidR="00426972" w:rsidDel="00700BBB">
          <w:rPr>
            <w:rFonts w:ascii="Cambria" w:hAnsi="Cambria"/>
            <w:sz w:val="24"/>
            <w:szCs w:val="24"/>
          </w:rPr>
          <w:delText xml:space="preserve">. </w:delText>
        </w:r>
        <w:r w:rsidR="00BA4B3D" w:rsidDel="00700BBB">
          <w:rPr>
            <w:rFonts w:ascii="Cambria" w:hAnsi="Cambria"/>
            <w:sz w:val="24"/>
            <w:szCs w:val="24"/>
          </w:rPr>
          <w:delText>The voltage at which the resulting current is 0</w:delText>
        </w:r>
      </w:del>
      <w:ins w:id="224" w:author="Erin Flater" w:date="2019-12-17T08:47:00Z">
        <w:del w:id="225" w:author="Daniel Opdahl" w:date="2019-12-17T16:01:00Z">
          <w:r w:rsidR="00C52C76" w:rsidDel="00700BBB">
            <w:rPr>
              <w:rFonts w:ascii="Cambria" w:hAnsi="Cambria"/>
              <w:sz w:val="24"/>
              <w:szCs w:val="24"/>
            </w:rPr>
            <w:delText xml:space="preserve"> </w:delText>
          </w:r>
        </w:del>
      </w:ins>
      <w:del w:id="226" w:author="Daniel Opdahl" w:date="2019-12-17T16:01:00Z">
        <w:r w:rsidR="00BA4B3D" w:rsidDel="00700BBB">
          <w:rPr>
            <w:rFonts w:ascii="Cambria" w:hAnsi="Cambria"/>
            <w:sz w:val="24"/>
            <w:szCs w:val="24"/>
          </w:rPr>
          <w:delText>A is referred to as the “stopping voltage” or the “retarding voltage”.</w:delText>
        </w:r>
        <w:commentRangeStart w:id="227"/>
        <w:r w:rsidR="00BA4B3D" w:rsidDel="00700BBB">
          <w:rPr>
            <w:rFonts w:ascii="Cambria" w:hAnsi="Cambria"/>
            <w:sz w:val="24"/>
            <w:szCs w:val="24"/>
          </w:rPr>
          <w:delText xml:space="preserve"> Due to physical limitations, however, our apparatus always registers a certain negative current,</w:delText>
        </w:r>
        <w:commentRangeEnd w:id="227"/>
        <w:r w:rsidR="00C52C76" w:rsidDel="00700BBB">
          <w:rPr>
            <w:rStyle w:val="CommentReference"/>
          </w:rPr>
          <w:commentReference w:id="227"/>
        </w:r>
        <w:r w:rsidR="00BA4B3D" w:rsidDel="00700BBB">
          <w:rPr>
            <w:rFonts w:ascii="Cambria" w:hAnsi="Cambria"/>
            <w:sz w:val="24"/>
            <w:szCs w:val="24"/>
          </w:rPr>
          <w:delText xml:space="preserve"> or a</w:delText>
        </w:r>
      </w:del>
      <w:ins w:id="228" w:author="Erin Flater" w:date="2019-12-17T08:48:00Z">
        <w:del w:id="229" w:author="Daniel Opdahl" w:date="2019-12-17T16:01:00Z">
          <w:r w:rsidR="00C52C76" w:rsidDel="00700BBB">
            <w:rPr>
              <w:rFonts w:ascii="Cambria" w:hAnsi="Cambria"/>
              <w:sz w:val="24"/>
              <w:szCs w:val="24"/>
            </w:rPr>
            <w:delText>which means that there is</w:delText>
          </w:r>
        </w:del>
      </w:ins>
      <w:del w:id="230" w:author="Daniel Opdahl" w:date="2019-12-17T16:01:00Z">
        <w:r w:rsidR="00BA4B3D" w:rsidDel="00700BBB">
          <w:rPr>
            <w:rFonts w:ascii="Cambria" w:hAnsi="Cambria"/>
            <w:sz w:val="24"/>
            <w:szCs w:val="24"/>
          </w:rPr>
          <w:delText xml:space="preserve"> current flowing in the opposite direction, from anode to cathode. </w:delText>
        </w:r>
        <w:commentRangeStart w:id="231"/>
        <w:r w:rsidR="00BA4B3D" w:rsidRPr="00C52C76" w:rsidDel="00700BBB">
          <w:rPr>
            <w:rFonts w:ascii="Cambria" w:hAnsi="Cambria"/>
            <w:sz w:val="24"/>
            <w:szCs w:val="24"/>
            <w:highlight w:val="yellow"/>
            <w:rPrChange w:id="232" w:author="Erin Flater" w:date="2019-12-17T08:49:00Z">
              <w:rPr>
                <w:rFonts w:ascii="Cambria" w:hAnsi="Cambria"/>
                <w:sz w:val="24"/>
                <w:szCs w:val="24"/>
              </w:rPr>
            </w:rPrChange>
          </w:rPr>
          <w:delText>This</w:delText>
        </w:r>
        <w:r w:rsidR="00BA4B3D" w:rsidDel="00700BBB">
          <w:rPr>
            <w:rFonts w:ascii="Cambria" w:hAnsi="Cambria"/>
            <w:sz w:val="24"/>
            <w:szCs w:val="24"/>
          </w:rPr>
          <w:delText xml:space="preserve"> is because of stray ejected photoelectrons coming off of the anode and colliding with the cathode</w:delText>
        </w:r>
        <w:commentRangeEnd w:id="231"/>
        <w:r w:rsidR="00C52C76" w:rsidDel="00700BBB">
          <w:rPr>
            <w:rStyle w:val="CommentReference"/>
          </w:rPr>
          <w:commentReference w:id="231"/>
        </w:r>
        <w:r w:rsidR="00BA4B3D" w:rsidDel="00700BBB">
          <w:rPr>
            <w:rFonts w:ascii="Cambria" w:hAnsi="Cambria"/>
            <w:sz w:val="24"/>
            <w:szCs w:val="24"/>
          </w:rPr>
          <w:delText xml:space="preserve">. Fortunately, </w:delText>
        </w:r>
        <w:commentRangeStart w:id="233"/>
        <w:r w:rsidR="00BA4B3D" w:rsidDel="00700BBB">
          <w:rPr>
            <w:rFonts w:ascii="Cambria" w:hAnsi="Cambria"/>
            <w:sz w:val="24"/>
            <w:szCs w:val="24"/>
          </w:rPr>
          <w:delText>these reverse photoelectrons make up a constant current</w:delText>
        </w:r>
        <w:commentRangeEnd w:id="233"/>
        <w:r w:rsidR="00C52C76" w:rsidDel="00700BBB">
          <w:rPr>
            <w:rStyle w:val="CommentReference"/>
          </w:rPr>
          <w:commentReference w:id="233"/>
        </w:r>
        <w:r w:rsidR="00BA4B3D" w:rsidDel="00700BBB">
          <w:rPr>
            <w:rFonts w:ascii="Cambria" w:hAnsi="Cambria"/>
            <w:sz w:val="24"/>
            <w:szCs w:val="24"/>
          </w:rPr>
          <w:delText>, so the voltage at which there is no more forward current and the reverse current is the only current measured is our stopping potential.</w:delText>
        </w:r>
      </w:del>
      <w:ins w:id="234" w:author="Daniel Opdahl" w:date="2019-12-17T16:04:00Z">
        <w:r w:rsidR="00700BBB">
          <w:rPr>
            <w:rFonts w:ascii="Cambria" w:hAnsi="Cambria"/>
            <w:sz w:val="24"/>
            <w:szCs w:val="24"/>
          </w:rPr>
          <w:t>, which has already bee</w:t>
        </w:r>
      </w:ins>
      <w:ins w:id="235" w:author="Daniel Opdahl" w:date="2019-12-17T16:06:00Z">
        <w:r w:rsidR="00700BBB">
          <w:rPr>
            <w:rFonts w:ascii="Cambria" w:hAnsi="Cambria"/>
            <w:sz w:val="24"/>
            <w:szCs w:val="24"/>
          </w:rPr>
          <w:t>n discussed.</w:t>
        </w:r>
      </w:ins>
      <w:del w:id="236" w:author="Daniel Opdahl" w:date="2019-12-17T16:04:00Z">
        <w:r w:rsidR="00BA4B3D" w:rsidDel="00700BBB">
          <w:rPr>
            <w:rFonts w:ascii="Cambria" w:hAnsi="Cambria"/>
            <w:sz w:val="24"/>
            <w:szCs w:val="24"/>
          </w:rPr>
          <w:delText xml:space="preserve"> </w:delText>
        </w:r>
      </w:del>
    </w:p>
    <w:p w14:paraId="08A20D42" w14:textId="77777777" w:rsidR="00BA4B3D" w:rsidRDefault="00BA4B3D" w:rsidP="00BA4B3D">
      <w:pPr>
        <w:rPr>
          <w:rFonts w:ascii="Cambria" w:hAnsi="Cambria"/>
          <w:sz w:val="24"/>
          <w:szCs w:val="24"/>
        </w:rPr>
      </w:pPr>
      <w:r>
        <w:rPr>
          <w:rFonts w:ascii="Cambria" w:hAnsi="Cambria"/>
          <w:sz w:val="24"/>
          <w:szCs w:val="24"/>
        </w:rPr>
        <w:t>Finally, a</w:t>
      </w:r>
      <w:r w:rsidR="009F5344">
        <w:rPr>
          <w:rFonts w:ascii="Cambria" w:hAnsi="Cambria"/>
          <w:sz w:val="24"/>
          <w:szCs w:val="24"/>
        </w:rPr>
        <w:t xml:space="preserve"> </w:t>
      </w:r>
      <w:r w:rsidR="00AD63C3">
        <w:rPr>
          <w:rFonts w:ascii="Cambria" w:hAnsi="Cambria"/>
          <w:sz w:val="24"/>
          <w:szCs w:val="24"/>
        </w:rPr>
        <w:t>computer running a MATLAB script, found in Appendix A, automated the data collection process</w:t>
      </w:r>
      <w:r w:rsidR="009F5344">
        <w:rPr>
          <w:rFonts w:ascii="Cambria" w:hAnsi="Cambria"/>
          <w:sz w:val="24"/>
          <w:szCs w:val="24"/>
        </w:rPr>
        <w:t xml:space="preserve"> by automatically incrementing the voltage applied by the power supply and taking measurements from the </w:t>
      </w:r>
      <w:proofErr w:type="spellStart"/>
      <w:r w:rsidR="009F5344">
        <w:rPr>
          <w:rFonts w:ascii="Cambria" w:hAnsi="Cambria"/>
          <w:sz w:val="24"/>
          <w:szCs w:val="24"/>
        </w:rPr>
        <w:t>picoammeter</w:t>
      </w:r>
      <w:proofErr w:type="spellEnd"/>
      <w:r w:rsidR="009F5344">
        <w:rPr>
          <w:rFonts w:ascii="Cambria" w:hAnsi="Cambria"/>
          <w:sz w:val="24"/>
          <w:szCs w:val="24"/>
        </w:rPr>
        <w:t xml:space="preserve"> of the resulting current inside the phototube</w:t>
      </w:r>
      <w:r w:rsidR="00AD63C3">
        <w:rPr>
          <w:rFonts w:ascii="Cambria" w:hAnsi="Cambria"/>
          <w:sz w:val="24"/>
          <w:szCs w:val="24"/>
        </w:rPr>
        <w:t>.</w:t>
      </w:r>
      <w:r>
        <w:rPr>
          <w:rFonts w:ascii="Cambria" w:hAnsi="Cambria"/>
          <w:sz w:val="24"/>
          <w:szCs w:val="24"/>
        </w:rPr>
        <w:t xml:space="preserve"> Starting by setting up the leads from the power supply to the phototube in a forward bias </w:t>
      </w:r>
      <w:r w:rsidR="00102113">
        <w:rPr>
          <w:rFonts w:ascii="Cambria" w:hAnsi="Cambria"/>
          <w:sz w:val="24"/>
          <w:szCs w:val="24"/>
        </w:rPr>
        <w:t>fashion (such that the cathode is negatively charged and the anode is positively charged),</w:t>
      </w:r>
      <w:r>
        <w:rPr>
          <w:rFonts w:ascii="Cambria" w:hAnsi="Cambria"/>
          <w:sz w:val="24"/>
          <w:szCs w:val="24"/>
        </w:rPr>
        <w:t xml:space="preserve"> </w:t>
      </w:r>
      <w:r w:rsidR="00102113">
        <w:rPr>
          <w:rFonts w:ascii="Cambria" w:hAnsi="Cambria"/>
          <w:sz w:val="24"/>
          <w:szCs w:val="24"/>
        </w:rPr>
        <w:t>f</w:t>
      </w:r>
      <w:r>
        <w:rPr>
          <w:rFonts w:ascii="Cambria" w:hAnsi="Cambria"/>
          <w:sz w:val="24"/>
          <w:szCs w:val="24"/>
        </w:rPr>
        <w:t xml:space="preserve">or each filter, we configured the MATLAB script to use the power supply to increase the applied potential across the plates from 0 V to 30 V, incrementing the voltage by 0.1 V, and waiting 1 second between increments. At each increment, the </w:t>
      </w:r>
      <w:proofErr w:type="spellStart"/>
      <w:r>
        <w:rPr>
          <w:rFonts w:ascii="Cambria" w:hAnsi="Cambria"/>
          <w:sz w:val="24"/>
          <w:szCs w:val="24"/>
        </w:rPr>
        <w:t>picoammeter</w:t>
      </w:r>
      <w:proofErr w:type="spellEnd"/>
      <w:r>
        <w:rPr>
          <w:rFonts w:ascii="Cambria" w:hAnsi="Cambria"/>
          <w:sz w:val="24"/>
          <w:szCs w:val="24"/>
        </w:rPr>
        <w:t xml:space="preserve"> would measure a value for the current at that voltage, and send that measured value to the computer to be recorded by the MATLAB script. After we had taken measurements from 0 V to 30 V in this way three times for each filter, we switched the leads on the power supply in order to reverse the voltage</w:t>
      </w:r>
      <w:r w:rsidR="00102113">
        <w:rPr>
          <w:rFonts w:ascii="Cambria" w:hAnsi="Cambria"/>
          <w:sz w:val="24"/>
          <w:szCs w:val="24"/>
        </w:rPr>
        <w:t xml:space="preserve"> and gather data for the reverse bias configuration</w:t>
      </w:r>
      <w:r>
        <w:rPr>
          <w:rFonts w:ascii="Cambria" w:hAnsi="Cambria"/>
          <w:sz w:val="24"/>
          <w:szCs w:val="24"/>
        </w:rPr>
        <w:t xml:space="preserve">. Again, we used the MATLAB script found in Appendix A to configure the power supply and the </w:t>
      </w:r>
      <w:proofErr w:type="spellStart"/>
      <w:r>
        <w:rPr>
          <w:rFonts w:ascii="Cambria" w:hAnsi="Cambria"/>
          <w:sz w:val="24"/>
          <w:szCs w:val="24"/>
        </w:rPr>
        <w:t>picoammeter</w:t>
      </w:r>
      <w:proofErr w:type="spellEnd"/>
      <w:r>
        <w:rPr>
          <w:rFonts w:ascii="Cambria" w:hAnsi="Cambria"/>
          <w:sz w:val="24"/>
          <w:szCs w:val="24"/>
        </w:rPr>
        <w:t xml:space="preserve"> to take data automatically. However, this time the setup was configured to take data from 0 V to -2 V, with increments of 0.05V</w:t>
      </w:r>
      <w:r w:rsidR="00102113">
        <w:rPr>
          <w:rFonts w:ascii="Cambria" w:hAnsi="Cambria"/>
          <w:sz w:val="24"/>
          <w:szCs w:val="24"/>
        </w:rPr>
        <w:t xml:space="preserve">, and still a 1 </w:t>
      </w:r>
      <w:r w:rsidR="00102113">
        <w:rPr>
          <w:rFonts w:ascii="Cambria" w:hAnsi="Cambria"/>
          <w:sz w:val="24"/>
          <w:szCs w:val="24"/>
        </w:rPr>
        <w:lastRenderedPageBreak/>
        <w:t>second pause in between increments</w:t>
      </w:r>
      <w:r>
        <w:rPr>
          <w:rFonts w:ascii="Cambria" w:hAnsi="Cambria"/>
          <w:sz w:val="24"/>
          <w:szCs w:val="24"/>
        </w:rPr>
        <w:t xml:space="preserve">. We repeated taking data in </w:t>
      </w:r>
      <w:r w:rsidR="00102113">
        <w:rPr>
          <w:rFonts w:ascii="Cambria" w:hAnsi="Cambria"/>
          <w:sz w:val="24"/>
          <w:szCs w:val="24"/>
        </w:rPr>
        <w:t xml:space="preserve">this </w:t>
      </w:r>
      <w:r>
        <w:rPr>
          <w:rFonts w:ascii="Cambria" w:hAnsi="Cambria"/>
          <w:sz w:val="24"/>
          <w:szCs w:val="24"/>
        </w:rPr>
        <w:t>reverse bias position three times</w:t>
      </w:r>
      <w:r w:rsidR="00102113">
        <w:rPr>
          <w:rFonts w:ascii="Cambria" w:hAnsi="Cambria"/>
          <w:sz w:val="24"/>
          <w:szCs w:val="24"/>
        </w:rPr>
        <w:t xml:space="preserve"> for each filter</w:t>
      </w:r>
      <w:r>
        <w:rPr>
          <w:rFonts w:ascii="Cambria" w:hAnsi="Cambria"/>
          <w:sz w:val="24"/>
          <w:szCs w:val="24"/>
        </w:rPr>
        <w:t>.</w:t>
      </w:r>
    </w:p>
    <w:p w14:paraId="4BE3594B" w14:textId="77777777" w:rsidR="00AD63C3" w:rsidRPr="00A80B69" w:rsidRDefault="00AD63C3" w:rsidP="00F14253">
      <w:pPr>
        <w:rPr>
          <w:rFonts w:ascii="Cambria" w:hAnsi="Cambria"/>
          <w:sz w:val="24"/>
          <w:szCs w:val="24"/>
        </w:rPr>
      </w:pPr>
    </w:p>
    <w:p w14:paraId="6BE5748D" w14:textId="55869E0B" w:rsidR="002716FB" w:rsidRDefault="002716FB" w:rsidP="002716FB">
      <w:pPr>
        <w:rPr>
          <w:ins w:id="237" w:author="Daniel Opdahl" w:date="2019-12-17T16:06:00Z"/>
          <w:rFonts w:ascii="Cambria" w:hAnsi="Cambria"/>
          <w:sz w:val="24"/>
          <w:szCs w:val="24"/>
        </w:rPr>
      </w:pPr>
      <w:r w:rsidRPr="0092696D">
        <w:rPr>
          <w:rFonts w:ascii="Cambria" w:hAnsi="Cambria"/>
          <w:sz w:val="24"/>
          <w:szCs w:val="24"/>
          <w:u w:val="single"/>
        </w:rPr>
        <w:t>Results and Interpretation</w:t>
      </w:r>
      <w:r>
        <w:rPr>
          <w:rFonts w:ascii="Cambria" w:hAnsi="Cambria"/>
          <w:sz w:val="24"/>
          <w:szCs w:val="24"/>
        </w:rPr>
        <w:t xml:space="preserve"> </w:t>
      </w:r>
    </w:p>
    <w:p w14:paraId="2869F25A" w14:textId="03831ED2" w:rsidR="00700BBB" w:rsidRDefault="00700BBB" w:rsidP="002716FB">
      <w:pPr>
        <w:rPr>
          <w:rFonts w:ascii="Cambria" w:hAnsi="Cambria"/>
          <w:sz w:val="24"/>
          <w:szCs w:val="24"/>
        </w:rPr>
      </w:pPr>
      <w:moveToRangeStart w:id="238" w:author="Daniel Opdahl" w:date="2019-12-17T16:06:00Z" w:name="move27491217"/>
      <w:moveTo w:id="239" w:author="Daniel Opdahl" w:date="2019-12-17T16:06:00Z">
        <w:r>
          <w:rPr>
            <w:rFonts w:ascii="Cambria" w:hAnsi="Cambria"/>
            <w:sz w:val="24"/>
            <w:szCs w:val="24"/>
          </w:rPr>
          <w:t>Figure 4 displays the data we gathered for each filter in the forward bias configuration from 0</w:t>
        </w:r>
        <w:r>
          <w:rPr>
            <w:rFonts w:ascii="Cambria" w:hAnsi="Cambria"/>
            <w:sz w:val="24"/>
            <w:szCs w:val="24"/>
          </w:rPr>
          <w:t xml:space="preserve"> </w:t>
        </w:r>
        <w:r>
          <w:rPr>
            <w:rFonts w:ascii="Cambria" w:hAnsi="Cambria"/>
            <w:sz w:val="24"/>
            <w:szCs w:val="24"/>
          </w:rPr>
          <w:t>V to 30</w:t>
        </w:r>
        <w:r>
          <w:rPr>
            <w:rFonts w:ascii="Cambria" w:hAnsi="Cambria"/>
            <w:sz w:val="24"/>
            <w:szCs w:val="24"/>
          </w:rPr>
          <w:t xml:space="preserve"> </w:t>
        </w:r>
        <w:r>
          <w:rPr>
            <w:rFonts w:ascii="Cambria" w:hAnsi="Cambria"/>
            <w:sz w:val="24"/>
            <w:szCs w:val="24"/>
          </w:rPr>
          <w:t>V.</w:t>
        </w:r>
      </w:moveTo>
      <w:moveToRangeEnd w:id="238"/>
    </w:p>
    <w:p w14:paraId="5CB52B0C" w14:textId="361D2605" w:rsidR="009B2EA0" w:rsidRDefault="00CB0EAE" w:rsidP="00181D7E">
      <w:pPr>
        <w:rPr>
          <w:rFonts w:ascii="Cambria" w:hAnsi="Cambria"/>
          <w:sz w:val="24"/>
          <w:szCs w:val="24"/>
        </w:rPr>
      </w:pPr>
      <w:commentRangeStart w:id="240"/>
      <w:commentRangeStart w:id="241"/>
      <w:r>
        <w:rPr>
          <w:rFonts w:ascii="Cambria" w:hAnsi="Cambria"/>
          <w:noProof/>
          <w:sz w:val="24"/>
          <w:szCs w:val="24"/>
        </w:rPr>
        <w:drawing>
          <wp:inline distT="0" distB="0" distL="0" distR="0" wp14:anchorId="77C16435" wp14:editId="504D233C">
            <wp:extent cx="594360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commentRangeEnd w:id="240"/>
      <w:commentRangeEnd w:id="241"/>
      <w:r w:rsidR="00C52C76">
        <w:rPr>
          <w:rStyle w:val="CommentReference"/>
        </w:rPr>
        <w:commentReference w:id="240"/>
      </w:r>
      <w:r w:rsidR="00C52C76">
        <w:rPr>
          <w:rStyle w:val="CommentReference"/>
        </w:rPr>
        <w:commentReference w:id="241"/>
      </w:r>
    </w:p>
    <w:p w14:paraId="2D4165DE" w14:textId="77777777" w:rsidR="008E3DAE" w:rsidRPr="008E3DAE" w:rsidRDefault="008E3DAE" w:rsidP="00181D7E">
      <w:pPr>
        <w:rPr>
          <w:rFonts w:ascii="Cambria" w:hAnsi="Cambria"/>
          <w:sz w:val="20"/>
          <w:szCs w:val="20"/>
        </w:rPr>
      </w:pPr>
      <w:r w:rsidRPr="008E3DAE">
        <w:rPr>
          <w:rFonts w:ascii="Cambria" w:hAnsi="Cambria"/>
          <w:sz w:val="20"/>
          <w:szCs w:val="20"/>
        </w:rPr>
        <w:t>Figure 4</w:t>
      </w:r>
      <w:r>
        <w:rPr>
          <w:rFonts w:ascii="Cambria" w:hAnsi="Cambria"/>
          <w:sz w:val="20"/>
          <w:szCs w:val="20"/>
        </w:rPr>
        <w:t xml:space="preserve">: Data </w:t>
      </w:r>
      <w:r w:rsidRPr="008E3DAE">
        <w:rPr>
          <w:rFonts w:ascii="Cambria" w:hAnsi="Cambria"/>
          <w:sz w:val="20"/>
          <w:szCs w:val="20"/>
        </w:rPr>
        <w:t>we gathered for each filter in the forward bias configuration from 0</w:t>
      </w:r>
      <w:ins w:id="242" w:author="Erin Flater" w:date="2019-12-17T08:51:00Z">
        <w:r w:rsidR="00C52C76">
          <w:rPr>
            <w:rFonts w:ascii="Cambria" w:hAnsi="Cambria"/>
            <w:sz w:val="20"/>
            <w:szCs w:val="20"/>
          </w:rPr>
          <w:t xml:space="preserve"> </w:t>
        </w:r>
      </w:ins>
      <w:r w:rsidRPr="008E3DAE">
        <w:rPr>
          <w:rFonts w:ascii="Cambria" w:hAnsi="Cambria"/>
          <w:sz w:val="20"/>
          <w:szCs w:val="20"/>
        </w:rPr>
        <w:t>V to 30</w:t>
      </w:r>
      <w:ins w:id="243" w:author="Erin Flater" w:date="2019-12-17T08:51:00Z">
        <w:r w:rsidR="00C52C76">
          <w:rPr>
            <w:rFonts w:ascii="Cambria" w:hAnsi="Cambria"/>
            <w:sz w:val="20"/>
            <w:szCs w:val="20"/>
          </w:rPr>
          <w:t xml:space="preserve"> </w:t>
        </w:r>
      </w:ins>
      <w:r w:rsidRPr="008E3DAE">
        <w:rPr>
          <w:rFonts w:ascii="Cambria" w:hAnsi="Cambria"/>
          <w:sz w:val="20"/>
          <w:szCs w:val="20"/>
        </w:rPr>
        <w:t>V. The trend of smaller wavelength light resulting in a larger current appears very clearly in our data.</w:t>
      </w:r>
      <w:r w:rsidR="00461BA0">
        <w:rPr>
          <w:rFonts w:ascii="Cambria" w:hAnsi="Cambria"/>
          <w:sz w:val="20"/>
          <w:szCs w:val="20"/>
        </w:rPr>
        <w:t xml:space="preserve"> S</w:t>
      </w:r>
      <w:r w:rsidR="00461BA0" w:rsidRPr="00461BA0">
        <w:rPr>
          <w:rFonts w:ascii="Cambria" w:hAnsi="Cambria"/>
          <w:sz w:val="20"/>
          <w:szCs w:val="20"/>
        </w:rPr>
        <w:t xml:space="preserve">horter </w:t>
      </w:r>
      <w:r w:rsidR="00461BA0">
        <w:rPr>
          <w:rFonts w:ascii="Cambria" w:hAnsi="Cambria"/>
          <w:sz w:val="20"/>
          <w:szCs w:val="20"/>
        </w:rPr>
        <w:t xml:space="preserve">wavelength light </w:t>
      </w:r>
      <w:r w:rsidR="00461BA0" w:rsidRPr="00461BA0">
        <w:rPr>
          <w:rFonts w:ascii="Cambria" w:hAnsi="Cambria"/>
          <w:sz w:val="20"/>
          <w:szCs w:val="20"/>
        </w:rPr>
        <w:t>means more energetic photons imparting their energy to photoelectrons</w:t>
      </w:r>
      <w:r w:rsidR="00461BA0">
        <w:rPr>
          <w:rFonts w:ascii="Cambria" w:hAnsi="Cambria"/>
          <w:sz w:val="20"/>
          <w:szCs w:val="20"/>
        </w:rPr>
        <w:t>, resulting in more energetic and faster photoelectrons</w:t>
      </w:r>
      <w:r w:rsidR="00461BA0" w:rsidRPr="00461BA0">
        <w:rPr>
          <w:rFonts w:ascii="Cambria" w:hAnsi="Cambria"/>
          <w:sz w:val="20"/>
          <w:szCs w:val="20"/>
        </w:rPr>
        <w:t xml:space="preserve">. </w:t>
      </w:r>
      <w:r w:rsidR="00461BA0">
        <w:rPr>
          <w:rFonts w:ascii="Cambria" w:hAnsi="Cambria"/>
          <w:sz w:val="20"/>
          <w:szCs w:val="20"/>
        </w:rPr>
        <w:t xml:space="preserve">More energetic photoelectrons means that </w:t>
      </w:r>
      <w:r w:rsidR="00461BA0" w:rsidRPr="00461BA0">
        <w:rPr>
          <w:rFonts w:ascii="Cambria" w:hAnsi="Cambria"/>
          <w:sz w:val="20"/>
          <w:szCs w:val="20"/>
        </w:rPr>
        <w:t>more photoelectrons will have sufficient energy to cross the gap, resulting in a higher current.</w:t>
      </w:r>
    </w:p>
    <w:p w14:paraId="40EDCED0" w14:textId="63A573AE" w:rsidR="009B2EA0" w:rsidRDefault="00CB0EAE" w:rsidP="00181D7E">
      <w:pPr>
        <w:rPr>
          <w:ins w:id="244" w:author="Daniel Opdahl" w:date="2019-12-17T16:07:00Z"/>
          <w:rFonts w:ascii="Cambria" w:hAnsi="Cambria"/>
          <w:sz w:val="24"/>
          <w:szCs w:val="24"/>
        </w:rPr>
      </w:pPr>
      <w:moveFromRangeStart w:id="245" w:author="Daniel Opdahl" w:date="2019-12-17T16:06:00Z" w:name="move27491217"/>
      <w:moveFrom w:id="246" w:author="Daniel Opdahl" w:date="2019-12-17T16:06:00Z">
        <w:r w:rsidDel="00700BBB">
          <w:rPr>
            <w:rFonts w:ascii="Cambria" w:hAnsi="Cambria"/>
            <w:sz w:val="24"/>
            <w:szCs w:val="24"/>
          </w:rPr>
          <w:t>Figure 4 displays the data we gathered for each filter in the forward bias configuration from 0</w:t>
        </w:r>
        <w:ins w:id="247" w:author="Erin Flater" w:date="2019-12-17T08:50:00Z">
          <w:r w:rsidR="00C52C76" w:rsidDel="00700BBB">
            <w:rPr>
              <w:rFonts w:ascii="Cambria" w:hAnsi="Cambria"/>
              <w:sz w:val="24"/>
              <w:szCs w:val="24"/>
            </w:rPr>
            <w:t xml:space="preserve"> </w:t>
          </w:r>
        </w:ins>
        <w:r w:rsidDel="00700BBB">
          <w:rPr>
            <w:rFonts w:ascii="Cambria" w:hAnsi="Cambria"/>
            <w:sz w:val="24"/>
            <w:szCs w:val="24"/>
          </w:rPr>
          <w:t>V to 30</w:t>
        </w:r>
        <w:ins w:id="248" w:author="Erin Flater" w:date="2019-12-17T08:50:00Z">
          <w:r w:rsidR="00C52C76" w:rsidDel="00700BBB">
            <w:rPr>
              <w:rFonts w:ascii="Cambria" w:hAnsi="Cambria"/>
              <w:sz w:val="24"/>
              <w:szCs w:val="24"/>
            </w:rPr>
            <w:t xml:space="preserve"> </w:t>
          </w:r>
        </w:ins>
        <w:r w:rsidDel="00700BBB">
          <w:rPr>
            <w:rFonts w:ascii="Cambria" w:hAnsi="Cambria"/>
            <w:sz w:val="24"/>
            <w:szCs w:val="24"/>
          </w:rPr>
          <w:t xml:space="preserve">V. </w:t>
        </w:r>
      </w:moveFrom>
      <w:moveFromRangeEnd w:id="245"/>
      <w:r>
        <w:rPr>
          <w:rFonts w:ascii="Cambria" w:hAnsi="Cambria"/>
          <w:sz w:val="24"/>
          <w:szCs w:val="24"/>
        </w:rPr>
        <w:t xml:space="preserve">The trend of smaller wavelength light resulting in a larger current appears very clearly in our data. This is consistent with what we would expect, as </w:t>
      </w:r>
      <w:r w:rsidR="0082400D">
        <w:rPr>
          <w:rFonts w:ascii="Cambria" w:hAnsi="Cambria"/>
          <w:sz w:val="24"/>
          <w:szCs w:val="24"/>
        </w:rPr>
        <w:t>shorter wavelengths mean higher frequency light which means more energetic photons imparting their energy to photoelectrons. Since the photoelectrons have more energy i</w:t>
      </w:r>
      <w:r w:rsidR="00461BA0">
        <w:rPr>
          <w:rFonts w:ascii="Cambria" w:hAnsi="Cambria"/>
          <w:sz w:val="24"/>
          <w:szCs w:val="24"/>
        </w:rPr>
        <w:t>f</w:t>
      </w:r>
      <w:r w:rsidR="0082400D">
        <w:rPr>
          <w:rFonts w:ascii="Cambria" w:hAnsi="Cambria"/>
          <w:sz w:val="24"/>
          <w:szCs w:val="24"/>
        </w:rPr>
        <w:t xml:space="preserve"> the wavelength of incident light is shorter, more photoelectrons will have sufficient energy to cross the gap, resulting in a higher current. </w:t>
      </w:r>
      <w:r w:rsidR="00197CBD">
        <w:rPr>
          <w:rFonts w:ascii="Cambria" w:hAnsi="Cambria"/>
          <w:sz w:val="24"/>
          <w:szCs w:val="24"/>
        </w:rPr>
        <w:t xml:space="preserve">Each curve has uncertainty bars in both the voltage and the current, even though the voltage uncertainty bars are not visible. The uncertainty in both the voltage and the current come from the limitations of our data gathering apparatuses. </w:t>
      </w:r>
    </w:p>
    <w:p w14:paraId="5D53B3E6" w14:textId="6F2968A7" w:rsidR="00700BBB" w:rsidRDefault="00700BBB" w:rsidP="00181D7E">
      <w:pPr>
        <w:rPr>
          <w:rFonts w:ascii="Cambria" w:hAnsi="Cambria"/>
          <w:sz w:val="24"/>
          <w:szCs w:val="24"/>
        </w:rPr>
      </w:pPr>
      <w:moveToRangeStart w:id="249" w:author="Daniel Opdahl" w:date="2019-12-17T16:07:00Z" w:name="move27491241"/>
      <w:moveTo w:id="250" w:author="Daniel Opdahl" w:date="2019-12-17T16:07:00Z">
        <w:r>
          <w:rPr>
            <w:rFonts w:ascii="Cambria" w:hAnsi="Cambria"/>
            <w:sz w:val="24"/>
            <w:szCs w:val="24"/>
          </w:rPr>
          <w:t>Figure 5 displays the data we gathered for each filter in the reverse bias configuration from 0V to -2V.</w:t>
        </w:r>
      </w:moveTo>
      <w:moveToRangeEnd w:id="249"/>
    </w:p>
    <w:p w14:paraId="7E23E13E" w14:textId="77777777" w:rsidR="0082400D" w:rsidRDefault="0082400D" w:rsidP="00181D7E">
      <w:pPr>
        <w:rPr>
          <w:rFonts w:ascii="Cambria" w:hAnsi="Cambria"/>
          <w:sz w:val="24"/>
          <w:szCs w:val="24"/>
        </w:rPr>
      </w:pPr>
      <w:r>
        <w:rPr>
          <w:rFonts w:ascii="Cambria" w:hAnsi="Cambria"/>
          <w:noProof/>
          <w:sz w:val="24"/>
          <w:szCs w:val="24"/>
        </w:rPr>
        <w:lastRenderedPageBreak/>
        <w:drawing>
          <wp:inline distT="0" distB="0" distL="0" distR="0" wp14:anchorId="069F597D" wp14:editId="2A38C7B5">
            <wp:extent cx="5943600" cy="3228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14:paraId="41850601" w14:textId="77777777" w:rsidR="00461BA0" w:rsidRPr="00461BA0" w:rsidRDefault="00461BA0" w:rsidP="00181D7E">
      <w:pPr>
        <w:rPr>
          <w:rFonts w:ascii="Cambria" w:hAnsi="Cambria"/>
          <w:sz w:val="20"/>
          <w:szCs w:val="20"/>
        </w:rPr>
      </w:pPr>
      <w:r w:rsidRPr="00461BA0">
        <w:rPr>
          <w:rFonts w:ascii="Cambria" w:hAnsi="Cambria"/>
          <w:sz w:val="20"/>
          <w:szCs w:val="20"/>
        </w:rPr>
        <w:t>Figure 5</w:t>
      </w:r>
      <w:r>
        <w:rPr>
          <w:rFonts w:ascii="Cambria" w:hAnsi="Cambria"/>
          <w:sz w:val="20"/>
          <w:szCs w:val="20"/>
        </w:rPr>
        <w:t>: D</w:t>
      </w:r>
      <w:r w:rsidRPr="00461BA0">
        <w:rPr>
          <w:rFonts w:ascii="Cambria" w:hAnsi="Cambria"/>
          <w:sz w:val="20"/>
          <w:szCs w:val="20"/>
        </w:rPr>
        <w:t>ata we gathered for each filter in the reverse bias configuration from 0V to -2V.</w:t>
      </w:r>
      <w:r>
        <w:rPr>
          <w:rFonts w:ascii="Cambria" w:hAnsi="Cambria"/>
          <w:sz w:val="20"/>
          <w:szCs w:val="20"/>
        </w:rPr>
        <w:t xml:space="preserve"> </w:t>
      </w:r>
      <w:r w:rsidRPr="00461BA0">
        <w:rPr>
          <w:rFonts w:ascii="Cambria" w:hAnsi="Cambria"/>
          <w:sz w:val="20"/>
          <w:szCs w:val="20"/>
        </w:rPr>
        <w:t xml:space="preserve">We see that the knees in the curves follow </w:t>
      </w:r>
      <w:r>
        <w:rPr>
          <w:rFonts w:ascii="Cambria" w:hAnsi="Cambria"/>
          <w:sz w:val="20"/>
          <w:szCs w:val="20"/>
        </w:rPr>
        <w:t>a</w:t>
      </w:r>
      <w:r w:rsidRPr="00461BA0">
        <w:rPr>
          <w:rFonts w:ascii="Cambria" w:hAnsi="Cambria"/>
          <w:sz w:val="20"/>
          <w:szCs w:val="20"/>
        </w:rPr>
        <w:t xml:space="preserve"> pattern of shorter wavelength corresponding to a greater negative voltage.</w:t>
      </w:r>
      <w:r>
        <w:rPr>
          <w:rFonts w:ascii="Cambria" w:hAnsi="Cambria"/>
          <w:sz w:val="20"/>
          <w:szCs w:val="20"/>
        </w:rPr>
        <w:t xml:space="preserve"> This makes sense because m</w:t>
      </w:r>
      <w:r w:rsidRPr="00461BA0">
        <w:rPr>
          <w:rFonts w:ascii="Cambria" w:hAnsi="Cambria"/>
          <w:sz w:val="20"/>
          <w:szCs w:val="20"/>
        </w:rPr>
        <w:t>ore energetic photoelectrons require a greater applied potential to halt, and accordingly, the most energetic light generates the photoelectrons that require the most voltage to stop.</w:t>
      </w:r>
    </w:p>
    <w:p w14:paraId="27441F38" w14:textId="545889A5" w:rsidR="0082400D" w:rsidRDefault="0082400D" w:rsidP="00181D7E">
      <w:pPr>
        <w:rPr>
          <w:rFonts w:ascii="Cambria" w:hAnsi="Cambria"/>
          <w:sz w:val="24"/>
          <w:szCs w:val="24"/>
        </w:rPr>
      </w:pPr>
      <w:moveFromRangeStart w:id="251" w:author="Daniel Opdahl" w:date="2019-12-17T16:07:00Z" w:name="move27491241"/>
      <w:moveFrom w:id="252" w:author="Daniel Opdahl" w:date="2019-12-17T16:07:00Z">
        <w:r w:rsidDel="00700BBB">
          <w:rPr>
            <w:rFonts w:ascii="Cambria" w:hAnsi="Cambria"/>
            <w:sz w:val="24"/>
            <w:szCs w:val="24"/>
          </w:rPr>
          <w:t xml:space="preserve">Figure 5 displays the data we gathered for each filter in the reverse bias configuration from 0V to -2V. </w:t>
        </w:r>
      </w:moveFrom>
      <w:moveFromRangeEnd w:id="251"/>
      <w:r>
        <w:rPr>
          <w:rFonts w:ascii="Cambria" w:hAnsi="Cambria"/>
          <w:sz w:val="24"/>
          <w:szCs w:val="24"/>
        </w:rPr>
        <w:t xml:space="preserve">At first glance, one might conclude that our trend of shorter wavelengths resulting in a larger current does not hold with this data set given how the 405nm filter has a lower current than the 436nm filter at 0V. However, looking at the scale of the values for the measured currents in Figure 5 and Figure 4, we </w:t>
      </w:r>
      <w:del w:id="253" w:author="Erin Flater" w:date="2019-12-17T08:52:00Z">
        <w:r w:rsidDel="00C52C76">
          <w:rPr>
            <w:rFonts w:ascii="Cambria" w:hAnsi="Cambria"/>
            <w:sz w:val="24"/>
            <w:szCs w:val="24"/>
          </w:rPr>
          <w:delText>can conclude</w:delText>
        </w:r>
      </w:del>
      <w:ins w:id="254" w:author="Erin Flater" w:date="2019-12-17T08:52:00Z">
        <w:r w:rsidR="00C52C76">
          <w:rPr>
            <w:rFonts w:ascii="Cambria" w:hAnsi="Cambria"/>
            <w:sz w:val="24"/>
            <w:szCs w:val="24"/>
          </w:rPr>
          <w:t>see</w:t>
        </w:r>
      </w:ins>
      <w:r>
        <w:rPr>
          <w:rFonts w:ascii="Cambria" w:hAnsi="Cambria"/>
          <w:sz w:val="24"/>
          <w:szCs w:val="24"/>
        </w:rPr>
        <w:t xml:space="preserve"> that this discrepancy is temporary</w:t>
      </w:r>
      <w:del w:id="255" w:author="Erin Flater" w:date="2019-12-17T08:52:00Z">
        <w:r w:rsidDel="00C52C76">
          <w:rPr>
            <w:rFonts w:ascii="Cambria" w:hAnsi="Cambria"/>
            <w:sz w:val="24"/>
            <w:szCs w:val="24"/>
          </w:rPr>
          <w:delText xml:space="preserve"> and negligible</w:delText>
        </w:r>
      </w:del>
      <w:r>
        <w:rPr>
          <w:rFonts w:ascii="Cambria" w:hAnsi="Cambria"/>
          <w:sz w:val="24"/>
          <w:szCs w:val="24"/>
        </w:rPr>
        <w:t>, because all filters generate nearly the same amount of current at 0</w:t>
      </w:r>
      <w:ins w:id="256" w:author="Erin Flater" w:date="2019-12-17T08:52:00Z">
        <w:r w:rsidR="00C52C76">
          <w:rPr>
            <w:rFonts w:ascii="Cambria" w:hAnsi="Cambria"/>
            <w:sz w:val="24"/>
            <w:szCs w:val="24"/>
          </w:rPr>
          <w:t xml:space="preserve"> </w:t>
        </w:r>
      </w:ins>
      <w:r>
        <w:rPr>
          <w:rFonts w:ascii="Cambria" w:hAnsi="Cambria"/>
          <w:sz w:val="24"/>
          <w:szCs w:val="24"/>
        </w:rPr>
        <w:t>V relative to their generated currents at 30</w:t>
      </w:r>
      <w:ins w:id="257" w:author="Erin Flater" w:date="2019-12-17T08:52:00Z">
        <w:r w:rsidR="00C52C76">
          <w:rPr>
            <w:rFonts w:ascii="Cambria" w:hAnsi="Cambria"/>
            <w:sz w:val="24"/>
            <w:szCs w:val="24"/>
          </w:rPr>
          <w:t xml:space="preserve"> </w:t>
        </w:r>
      </w:ins>
      <w:r>
        <w:rPr>
          <w:rFonts w:ascii="Cambria" w:hAnsi="Cambria"/>
          <w:sz w:val="24"/>
          <w:szCs w:val="24"/>
        </w:rPr>
        <w:t xml:space="preserve">V in Figure 4. </w:t>
      </w:r>
    </w:p>
    <w:p w14:paraId="7B6E6C6D" w14:textId="04B0DFA1" w:rsidR="0082400D" w:rsidRDefault="0082400D" w:rsidP="00181D7E">
      <w:pPr>
        <w:rPr>
          <w:rFonts w:ascii="Cambria" w:hAnsi="Cambria"/>
          <w:sz w:val="24"/>
          <w:szCs w:val="24"/>
        </w:rPr>
      </w:pPr>
      <w:r>
        <w:rPr>
          <w:rFonts w:ascii="Cambria" w:hAnsi="Cambria"/>
          <w:sz w:val="24"/>
          <w:szCs w:val="24"/>
        </w:rPr>
        <w:t>The data that Figure 5 displays is most useful in determining</w:t>
      </w:r>
      <w:ins w:id="258" w:author="Erin Flater" w:date="2019-12-17T08:52:00Z">
        <w:r w:rsidR="00C52C76">
          <w:rPr>
            <w:rFonts w:ascii="Cambria" w:hAnsi="Cambria"/>
            <w:sz w:val="24"/>
            <w:szCs w:val="24"/>
          </w:rPr>
          <w:t xml:space="preserve"> </w:t>
        </w:r>
      </w:ins>
      <w:del w:id="259" w:author="Erin Flater" w:date="2019-12-17T08:52:00Z">
        <w:r w:rsidDel="00C52C76">
          <w:rPr>
            <w:rFonts w:ascii="Cambria" w:hAnsi="Cambria"/>
            <w:sz w:val="24"/>
            <w:szCs w:val="24"/>
          </w:rPr>
          <w:delText xml:space="preserve"> at what voltage there is no more forward current for each filter</w:delText>
        </w:r>
      </w:del>
      <w:ins w:id="260" w:author="Erin Flater" w:date="2019-12-17T08:52:00Z">
        <w:r w:rsidR="00C52C76">
          <w:rPr>
            <w:rFonts w:ascii="Cambria" w:hAnsi="Cambria"/>
            <w:sz w:val="24"/>
            <w:szCs w:val="24"/>
          </w:rPr>
          <w:t>the stopping voltage</w:t>
        </w:r>
      </w:ins>
      <w:r>
        <w:rPr>
          <w:rFonts w:ascii="Cambria" w:hAnsi="Cambria"/>
          <w:sz w:val="24"/>
          <w:szCs w:val="24"/>
        </w:rPr>
        <w:t xml:space="preserve">. </w:t>
      </w:r>
      <w:r w:rsidR="008E3DAE">
        <w:rPr>
          <w:rFonts w:ascii="Cambria" w:hAnsi="Cambria"/>
          <w:sz w:val="24"/>
          <w:szCs w:val="24"/>
        </w:rPr>
        <w:t xml:space="preserve">This can be accomplished through </w:t>
      </w:r>
      <w:del w:id="261" w:author="Erin Flater" w:date="2019-12-17T08:52:00Z">
        <w:r w:rsidR="008E3DAE" w:rsidDel="00C52C76">
          <w:rPr>
            <w:rFonts w:ascii="Cambria" w:hAnsi="Cambria"/>
            <w:sz w:val="24"/>
            <w:szCs w:val="24"/>
          </w:rPr>
          <w:delText>s</w:delText>
        </w:r>
      </w:del>
      <w:del w:id="262" w:author="Erin Flater" w:date="2019-12-17T08:53:00Z">
        <w:r w:rsidR="008E3DAE" w:rsidDel="00C52C76">
          <w:rPr>
            <w:rFonts w:ascii="Cambria" w:hAnsi="Cambria"/>
            <w:sz w:val="24"/>
            <w:szCs w:val="24"/>
          </w:rPr>
          <w:delText>eeking</w:delText>
        </w:r>
      </w:del>
      <w:ins w:id="263" w:author="Erin Flater" w:date="2019-12-17T08:53:00Z">
        <w:r w:rsidR="00C52C76">
          <w:rPr>
            <w:rFonts w:ascii="Cambria" w:hAnsi="Cambria"/>
            <w:sz w:val="24"/>
            <w:szCs w:val="24"/>
          </w:rPr>
          <w:t>determining</w:t>
        </w:r>
      </w:ins>
      <w:commentRangeStart w:id="264"/>
      <w:r w:rsidR="008E3DAE">
        <w:rPr>
          <w:rFonts w:ascii="Cambria" w:hAnsi="Cambria"/>
          <w:sz w:val="24"/>
          <w:szCs w:val="24"/>
        </w:rPr>
        <w:t xml:space="preserve"> the voltage at which the rather constant </w:t>
      </w:r>
      <w:del w:id="265" w:author="Daniel Opdahl" w:date="2019-12-17T16:07:00Z">
        <w:r w:rsidR="008E3DAE" w:rsidDel="00700BBB">
          <w:rPr>
            <w:rFonts w:ascii="Cambria" w:hAnsi="Cambria"/>
            <w:sz w:val="24"/>
            <w:szCs w:val="24"/>
          </w:rPr>
          <w:delText xml:space="preserve">decrease </w:delText>
        </w:r>
      </w:del>
      <w:ins w:id="266" w:author="Daniel Opdahl" w:date="2019-12-17T16:07:00Z">
        <w:r w:rsidR="00700BBB">
          <w:rPr>
            <w:rFonts w:ascii="Cambria" w:hAnsi="Cambria"/>
            <w:sz w:val="24"/>
            <w:szCs w:val="24"/>
          </w:rPr>
          <w:t>decreasing curve</w:t>
        </w:r>
        <w:r w:rsidR="00700BBB">
          <w:rPr>
            <w:rFonts w:ascii="Cambria" w:hAnsi="Cambria"/>
            <w:sz w:val="24"/>
            <w:szCs w:val="24"/>
          </w:rPr>
          <w:t xml:space="preserve"> </w:t>
        </w:r>
      </w:ins>
      <w:r w:rsidR="008E3DAE">
        <w:rPr>
          <w:rFonts w:ascii="Cambria" w:hAnsi="Cambria"/>
          <w:sz w:val="24"/>
          <w:szCs w:val="24"/>
        </w:rPr>
        <w:t>in voltage stops for each filter and “levels out”</w:t>
      </w:r>
      <w:commentRangeEnd w:id="264"/>
      <w:r w:rsidR="00C52C76">
        <w:rPr>
          <w:rStyle w:val="CommentReference"/>
        </w:rPr>
        <w:commentReference w:id="264"/>
      </w:r>
      <w:r w:rsidR="008E3DAE">
        <w:rPr>
          <w:rFonts w:ascii="Cambria" w:hAnsi="Cambria"/>
          <w:sz w:val="24"/>
          <w:szCs w:val="24"/>
        </w:rPr>
        <w:t>, representing only the reverse current discussed previously. This point is referred to as the “knee” in the curve, the voltage at which the curve changes from decreasing to flat. When seeking to answer where the stopping potential is for each filter (</w:t>
      </w:r>
      <w:r w:rsidR="008E3DAE" w:rsidRPr="00C52C76">
        <w:rPr>
          <w:rFonts w:ascii="Cambria" w:hAnsi="Cambria"/>
          <w:i/>
          <w:sz w:val="24"/>
          <w:szCs w:val="24"/>
          <w:rPrChange w:id="267" w:author="Erin Flater" w:date="2019-12-17T08:53:00Z">
            <w:rPr>
              <w:rFonts w:ascii="Cambria" w:hAnsi="Cambria"/>
              <w:sz w:val="24"/>
              <w:szCs w:val="24"/>
            </w:rPr>
          </w:rPrChange>
        </w:rPr>
        <w:t>i.e.</w:t>
      </w:r>
      <w:r w:rsidR="008E3DAE">
        <w:rPr>
          <w:rFonts w:ascii="Cambria" w:hAnsi="Cambria"/>
          <w:sz w:val="24"/>
          <w:szCs w:val="24"/>
        </w:rPr>
        <w:t xml:space="preserve">, where the knees in the curves are) based on the data in Figure 5, we see that our data is consistent with what we would expect. More energetic photoelectrons require a greater applied potential to halt, and </w:t>
      </w:r>
      <w:del w:id="268" w:author="Erin Flater" w:date="2019-12-17T08:53:00Z">
        <w:r w:rsidR="008E3DAE" w:rsidDel="00C52C76">
          <w:rPr>
            <w:rFonts w:ascii="Cambria" w:hAnsi="Cambria"/>
            <w:sz w:val="24"/>
            <w:szCs w:val="24"/>
          </w:rPr>
          <w:delText>accordingly,</w:delText>
        </w:r>
      </w:del>
      <w:del w:id="269" w:author="Daniel Opdahl" w:date="2019-12-17T16:10:00Z">
        <w:r w:rsidR="008E3DAE" w:rsidDel="000908CC">
          <w:rPr>
            <w:rFonts w:ascii="Cambria" w:hAnsi="Cambria"/>
            <w:sz w:val="24"/>
            <w:szCs w:val="24"/>
          </w:rPr>
          <w:delText xml:space="preserve"> </w:delText>
        </w:r>
      </w:del>
      <w:r w:rsidR="008E3DAE">
        <w:rPr>
          <w:rFonts w:ascii="Cambria" w:hAnsi="Cambria"/>
          <w:sz w:val="24"/>
          <w:szCs w:val="24"/>
        </w:rPr>
        <w:t xml:space="preserve">the most energetic light (the light with the shortest wavelength and consequentially the highest frequency) generates the photoelectrons that require the most voltage to stop. We see that the knees in the curves follow this pattern of shorter wavelength corresponding to a greater negative voltage. </w:t>
      </w:r>
      <w:r w:rsidR="00197CBD">
        <w:rPr>
          <w:rFonts w:ascii="Cambria" w:hAnsi="Cambria"/>
          <w:sz w:val="24"/>
          <w:szCs w:val="24"/>
        </w:rPr>
        <w:t xml:space="preserve">Each curve has uncertainty bars in both the voltage and the </w:t>
      </w:r>
      <w:r w:rsidR="00197CBD">
        <w:rPr>
          <w:rFonts w:ascii="Cambria" w:hAnsi="Cambria"/>
          <w:sz w:val="24"/>
          <w:szCs w:val="24"/>
        </w:rPr>
        <w:lastRenderedPageBreak/>
        <w:t xml:space="preserve">current, even though the voltage uncertainty bars are not visible. The uncertainty in both the voltage and the current come from the limitations of our data gathering apparatuses. </w:t>
      </w:r>
    </w:p>
    <w:p w14:paraId="56427D91" w14:textId="77777777" w:rsidR="0028096F" w:rsidRDefault="00E74CCE" w:rsidP="00181D7E">
      <w:pPr>
        <w:rPr>
          <w:rFonts w:ascii="Cambria" w:hAnsi="Cambria"/>
          <w:sz w:val="24"/>
          <w:szCs w:val="24"/>
        </w:rPr>
      </w:pPr>
      <w:commentRangeStart w:id="270"/>
      <w:r>
        <w:rPr>
          <w:rFonts w:ascii="Cambria" w:hAnsi="Cambria"/>
          <w:sz w:val="24"/>
          <w:szCs w:val="24"/>
        </w:rPr>
        <w:t xml:space="preserve">In order to determine </w:t>
      </w:r>
      <w:r w:rsidR="0028096F">
        <w:rPr>
          <w:rFonts w:ascii="Cambria" w:hAnsi="Cambria"/>
          <w:sz w:val="24"/>
          <w:szCs w:val="24"/>
        </w:rPr>
        <w:t>the saturation current for each wavelength of light</w:t>
      </w:r>
      <w:commentRangeEnd w:id="270"/>
      <w:r w:rsidR="0066014D">
        <w:rPr>
          <w:rStyle w:val="CommentReference"/>
        </w:rPr>
        <w:commentReference w:id="270"/>
      </w:r>
      <w:r w:rsidR="0028096F">
        <w:rPr>
          <w:rFonts w:ascii="Cambria" w:hAnsi="Cambria"/>
          <w:sz w:val="24"/>
          <w:szCs w:val="24"/>
        </w:rPr>
        <w:t xml:space="preserve"> allowed in by each of the filters, we noticed that the </w:t>
      </w:r>
      <w:ins w:id="271" w:author="Erin Flater" w:date="2019-12-17T08:54:00Z">
        <w:r w:rsidR="0066014D">
          <w:rPr>
            <w:rFonts w:ascii="Cambria" w:hAnsi="Cambria"/>
            <w:sz w:val="24"/>
            <w:szCs w:val="24"/>
          </w:rPr>
          <w:t xml:space="preserve">current vs potential difference </w:t>
        </w:r>
      </w:ins>
      <w:r w:rsidR="0028096F">
        <w:rPr>
          <w:rFonts w:ascii="Cambria" w:hAnsi="Cambria"/>
          <w:sz w:val="24"/>
          <w:szCs w:val="24"/>
        </w:rPr>
        <w:t xml:space="preserve">curves in Figure 4 did not obviously plateau </w:t>
      </w:r>
      <w:del w:id="272" w:author="Erin Flater" w:date="2019-12-17T08:54:00Z">
        <w:r w:rsidR="0028096F" w:rsidDel="0066014D">
          <w:rPr>
            <w:rFonts w:ascii="Cambria" w:hAnsi="Cambria"/>
            <w:sz w:val="24"/>
            <w:szCs w:val="24"/>
          </w:rPr>
          <w:delText xml:space="preserve">as the </w:delText>
        </w:r>
      </w:del>
      <w:ins w:id="273" w:author="Erin Flater" w:date="2019-12-17T08:54:00Z">
        <w:r w:rsidR="0066014D">
          <w:rPr>
            <w:rFonts w:ascii="Cambria" w:hAnsi="Cambria"/>
            <w:sz w:val="24"/>
            <w:szCs w:val="24"/>
          </w:rPr>
          <w:t xml:space="preserve">at the maximum </w:t>
        </w:r>
      </w:ins>
      <w:r w:rsidR="0028096F">
        <w:rPr>
          <w:rFonts w:ascii="Cambria" w:hAnsi="Cambria"/>
          <w:sz w:val="24"/>
          <w:szCs w:val="24"/>
        </w:rPr>
        <w:t>applied voltage</w:t>
      </w:r>
      <w:del w:id="274" w:author="Erin Flater" w:date="2019-12-17T08:55:00Z">
        <w:r w:rsidR="0028096F" w:rsidDel="0066014D">
          <w:rPr>
            <w:rFonts w:ascii="Cambria" w:hAnsi="Cambria"/>
            <w:sz w:val="24"/>
            <w:szCs w:val="24"/>
          </w:rPr>
          <w:delText xml:space="preserve"> increased</w:delText>
        </w:r>
      </w:del>
      <w:r w:rsidR="0028096F">
        <w:rPr>
          <w:rFonts w:ascii="Cambria" w:hAnsi="Cambria"/>
          <w:sz w:val="24"/>
          <w:szCs w:val="24"/>
        </w:rPr>
        <w:t xml:space="preserve">. In order to quantitatively determine where the curves would plateau, and </w:t>
      </w:r>
      <w:commentRangeStart w:id="275"/>
      <w:del w:id="276" w:author="Erin Flater" w:date="2019-12-17T08:55:00Z">
        <w:r w:rsidR="0028096F" w:rsidDel="0066014D">
          <w:rPr>
            <w:rFonts w:ascii="Cambria" w:hAnsi="Cambria"/>
            <w:sz w:val="24"/>
            <w:szCs w:val="24"/>
          </w:rPr>
          <w:delText>hence</w:delText>
        </w:r>
      </w:del>
      <w:commentRangeEnd w:id="275"/>
      <w:r w:rsidR="0066014D">
        <w:rPr>
          <w:rStyle w:val="CommentReference"/>
        </w:rPr>
        <w:commentReference w:id="275"/>
      </w:r>
      <w:ins w:id="277" w:author="Erin Flater" w:date="2019-12-17T08:55:00Z">
        <w:r w:rsidR="0066014D">
          <w:rPr>
            <w:rFonts w:ascii="Cambria" w:hAnsi="Cambria"/>
            <w:sz w:val="24"/>
            <w:szCs w:val="24"/>
          </w:rPr>
          <w:t>therefore determine</w:t>
        </w:r>
      </w:ins>
      <w:r w:rsidR="0028096F">
        <w:rPr>
          <w:rFonts w:ascii="Cambria" w:hAnsi="Cambria"/>
          <w:sz w:val="24"/>
          <w:szCs w:val="24"/>
        </w:rPr>
        <w:t xml:space="preserve"> at what value the saturation current was, we noticed that the curves</w:t>
      </w:r>
      <w:commentRangeStart w:id="278"/>
      <w:r w:rsidR="0028096F">
        <w:rPr>
          <w:rFonts w:ascii="Cambria" w:hAnsi="Cambria"/>
          <w:sz w:val="24"/>
          <w:szCs w:val="24"/>
        </w:rPr>
        <w:t xml:space="preserve"> looked to be exponential in shape</w:t>
      </w:r>
      <w:commentRangeEnd w:id="278"/>
      <w:r w:rsidR="0066014D">
        <w:rPr>
          <w:rStyle w:val="CommentReference"/>
        </w:rPr>
        <w:commentReference w:id="278"/>
      </w:r>
      <w:r w:rsidR="0028096F">
        <w:rPr>
          <w:rFonts w:ascii="Cambria" w:hAnsi="Cambria"/>
          <w:sz w:val="24"/>
          <w:szCs w:val="24"/>
        </w:rPr>
        <w:t xml:space="preserve">. We used </w:t>
      </w:r>
      <w:commentRangeStart w:id="279"/>
      <w:r w:rsidR="0028096F">
        <w:rPr>
          <w:rFonts w:ascii="Cambria" w:hAnsi="Cambria"/>
          <w:sz w:val="24"/>
          <w:szCs w:val="24"/>
        </w:rPr>
        <w:t>MATLAB’s exponential fit tool</w:t>
      </w:r>
      <w:commentRangeEnd w:id="279"/>
      <w:r w:rsidR="0066014D">
        <w:rPr>
          <w:rStyle w:val="CommentReference"/>
        </w:rPr>
        <w:commentReference w:id="279"/>
      </w:r>
      <w:r w:rsidR="0028096F">
        <w:rPr>
          <w:rFonts w:ascii="Cambria" w:hAnsi="Cambria"/>
          <w:sz w:val="24"/>
          <w:szCs w:val="24"/>
        </w:rPr>
        <w:t xml:space="preserve"> to find</w:t>
      </w:r>
      <w:commentRangeStart w:id="280"/>
      <w:r w:rsidR="0028096F">
        <w:rPr>
          <w:rFonts w:ascii="Cambria" w:hAnsi="Cambria"/>
          <w:sz w:val="24"/>
          <w:szCs w:val="24"/>
        </w:rPr>
        <w:t xml:space="preserve"> exponential functions</w:t>
      </w:r>
      <w:commentRangeEnd w:id="280"/>
      <w:r w:rsidR="0066014D">
        <w:rPr>
          <w:rStyle w:val="CommentReference"/>
        </w:rPr>
        <w:commentReference w:id="280"/>
      </w:r>
      <w:r w:rsidR="0028096F">
        <w:rPr>
          <w:rFonts w:ascii="Cambria" w:hAnsi="Cambria"/>
          <w:sz w:val="24"/>
          <w:szCs w:val="24"/>
        </w:rPr>
        <w:t xml:space="preserve"> that fitted each curve present in Figure 4.</w:t>
      </w:r>
    </w:p>
    <w:p w14:paraId="4FD81A23" w14:textId="77777777" w:rsidR="0028096F" w:rsidRDefault="006162A5" w:rsidP="00181D7E">
      <w:pPr>
        <w:rPr>
          <w:rFonts w:ascii="Cambria" w:hAnsi="Cambria"/>
          <w:sz w:val="24"/>
          <w:szCs w:val="24"/>
        </w:rPr>
      </w:pPr>
      <w:r>
        <w:rPr>
          <w:rFonts w:ascii="Cambria" w:hAnsi="Cambria"/>
          <w:noProof/>
          <w:sz w:val="24"/>
          <w:szCs w:val="24"/>
        </w:rPr>
        <w:drawing>
          <wp:inline distT="0" distB="0" distL="0" distR="0" wp14:anchorId="5F52468A" wp14:editId="72690986">
            <wp:extent cx="5943600" cy="3228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14:paraId="306F9139" w14:textId="77777777" w:rsidR="00B61769" w:rsidRPr="00B61769" w:rsidRDefault="00B61769" w:rsidP="00181D7E">
      <w:pPr>
        <w:rPr>
          <w:rFonts w:ascii="Cambria" w:hAnsi="Cambria"/>
          <w:sz w:val="20"/>
          <w:szCs w:val="20"/>
        </w:rPr>
      </w:pPr>
      <w:r w:rsidRPr="00B61769">
        <w:rPr>
          <w:rFonts w:ascii="Cambria" w:hAnsi="Cambria"/>
          <w:sz w:val="20"/>
          <w:szCs w:val="20"/>
        </w:rPr>
        <w:t>Figure 6: An example of a curve we fitted to the data gathered for the 577nm wavelength filter in the forward bias configuration. By fitting an exponential curve to each data set for each filter, we were able to use the equations of the exponential fits to find where the curve would plateau, and we were able to say that the value of the current at that plateau is the saturation current.</w:t>
      </w:r>
    </w:p>
    <w:p w14:paraId="43230FBF" w14:textId="77777777" w:rsidR="0028096F" w:rsidRDefault="0028096F" w:rsidP="00181D7E">
      <w:pPr>
        <w:rPr>
          <w:rFonts w:ascii="Cambria" w:hAnsi="Cambria"/>
          <w:sz w:val="24"/>
          <w:szCs w:val="24"/>
        </w:rPr>
      </w:pPr>
      <w:r>
        <w:rPr>
          <w:rFonts w:ascii="Cambria" w:hAnsi="Cambria"/>
          <w:sz w:val="24"/>
          <w:szCs w:val="24"/>
        </w:rPr>
        <w:t xml:space="preserve">An example of </w:t>
      </w:r>
      <w:r w:rsidR="006162A5">
        <w:rPr>
          <w:rFonts w:ascii="Cambria" w:hAnsi="Cambria"/>
          <w:sz w:val="24"/>
          <w:szCs w:val="24"/>
        </w:rPr>
        <w:t xml:space="preserve">a curve we fitted to the data is shown in Figure 6. By fitting an exponential curve to each data set for each filter, </w:t>
      </w:r>
      <w:commentRangeStart w:id="281"/>
      <w:r w:rsidR="006162A5">
        <w:rPr>
          <w:rFonts w:ascii="Cambria" w:hAnsi="Cambria"/>
          <w:sz w:val="24"/>
          <w:szCs w:val="24"/>
        </w:rPr>
        <w:t xml:space="preserve">we were able to use the equations </w:t>
      </w:r>
      <w:commentRangeEnd w:id="281"/>
      <w:r w:rsidR="0066014D">
        <w:rPr>
          <w:rStyle w:val="CommentReference"/>
        </w:rPr>
        <w:commentReference w:id="281"/>
      </w:r>
      <w:r w:rsidR="006162A5">
        <w:rPr>
          <w:rFonts w:ascii="Cambria" w:hAnsi="Cambria"/>
          <w:sz w:val="24"/>
          <w:szCs w:val="24"/>
        </w:rPr>
        <w:t>of the exponential fits to find where the curve would plateau, and we were able to say that the value of the current at that plateau is the saturation current.</w:t>
      </w:r>
    </w:p>
    <w:tbl>
      <w:tblPr>
        <w:tblStyle w:val="TableGrid"/>
        <w:tblW w:w="0" w:type="auto"/>
        <w:tblLook w:val="04A0" w:firstRow="1" w:lastRow="0" w:firstColumn="1" w:lastColumn="0" w:noHBand="0" w:noVBand="1"/>
      </w:tblPr>
      <w:tblGrid>
        <w:gridCol w:w="1547"/>
        <w:gridCol w:w="1478"/>
        <w:gridCol w:w="1514"/>
        <w:gridCol w:w="1514"/>
        <w:gridCol w:w="1543"/>
        <w:gridCol w:w="1754"/>
      </w:tblGrid>
      <w:tr w:rsidR="006162A5" w14:paraId="56C29BCF" w14:textId="77777777" w:rsidTr="006162A5">
        <w:tc>
          <w:tcPr>
            <w:tcW w:w="1558" w:type="dxa"/>
          </w:tcPr>
          <w:p w14:paraId="331FFCA3" w14:textId="77777777" w:rsidR="006162A5" w:rsidRDefault="006162A5" w:rsidP="00181D7E">
            <w:pPr>
              <w:rPr>
                <w:rFonts w:ascii="Cambria" w:hAnsi="Cambria"/>
                <w:sz w:val="24"/>
                <w:szCs w:val="24"/>
              </w:rPr>
            </w:pPr>
            <w:r>
              <w:rPr>
                <w:rFonts w:ascii="Cambria" w:hAnsi="Cambria"/>
                <w:sz w:val="24"/>
                <w:szCs w:val="24"/>
              </w:rPr>
              <w:t>Wavelength of light (nm)</w:t>
            </w:r>
          </w:p>
        </w:tc>
        <w:tc>
          <w:tcPr>
            <w:tcW w:w="1558" w:type="dxa"/>
          </w:tcPr>
          <w:p w14:paraId="6D2BC26B" w14:textId="77777777" w:rsidR="006162A5" w:rsidRDefault="00197CBD" w:rsidP="00181D7E">
            <w:pPr>
              <w:rPr>
                <w:rFonts w:ascii="Cambria" w:hAnsi="Cambria"/>
                <w:sz w:val="24"/>
                <w:szCs w:val="24"/>
              </w:rPr>
            </w:pPr>
            <w:r>
              <w:rPr>
                <w:rFonts w:ascii="Cambria" w:hAnsi="Cambria"/>
                <w:sz w:val="24"/>
                <w:szCs w:val="24"/>
              </w:rPr>
              <w:t>365</w:t>
            </w:r>
          </w:p>
        </w:tc>
        <w:tc>
          <w:tcPr>
            <w:tcW w:w="1558" w:type="dxa"/>
          </w:tcPr>
          <w:p w14:paraId="42CE6E78" w14:textId="77777777" w:rsidR="006162A5" w:rsidRDefault="00197CBD" w:rsidP="00181D7E">
            <w:pPr>
              <w:rPr>
                <w:rFonts w:ascii="Cambria" w:hAnsi="Cambria"/>
                <w:sz w:val="24"/>
                <w:szCs w:val="24"/>
              </w:rPr>
            </w:pPr>
            <w:r>
              <w:rPr>
                <w:rFonts w:ascii="Cambria" w:hAnsi="Cambria"/>
                <w:sz w:val="24"/>
                <w:szCs w:val="24"/>
              </w:rPr>
              <w:t>405</w:t>
            </w:r>
          </w:p>
        </w:tc>
        <w:tc>
          <w:tcPr>
            <w:tcW w:w="1558" w:type="dxa"/>
          </w:tcPr>
          <w:p w14:paraId="0470C525" w14:textId="77777777" w:rsidR="006162A5" w:rsidRDefault="00197CBD" w:rsidP="00181D7E">
            <w:pPr>
              <w:rPr>
                <w:rFonts w:ascii="Cambria" w:hAnsi="Cambria"/>
                <w:sz w:val="24"/>
                <w:szCs w:val="24"/>
              </w:rPr>
            </w:pPr>
            <w:r>
              <w:rPr>
                <w:rFonts w:ascii="Cambria" w:hAnsi="Cambria"/>
                <w:sz w:val="24"/>
                <w:szCs w:val="24"/>
              </w:rPr>
              <w:t>436</w:t>
            </w:r>
          </w:p>
        </w:tc>
        <w:tc>
          <w:tcPr>
            <w:tcW w:w="1559" w:type="dxa"/>
          </w:tcPr>
          <w:p w14:paraId="7547BDDB" w14:textId="77777777" w:rsidR="006162A5" w:rsidRDefault="00197CBD" w:rsidP="00181D7E">
            <w:pPr>
              <w:rPr>
                <w:rFonts w:ascii="Cambria" w:hAnsi="Cambria"/>
                <w:sz w:val="24"/>
                <w:szCs w:val="24"/>
              </w:rPr>
            </w:pPr>
            <w:r>
              <w:rPr>
                <w:rFonts w:ascii="Cambria" w:hAnsi="Cambria"/>
                <w:sz w:val="24"/>
                <w:szCs w:val="24"/>
              </w:rPr>
              <w:t>546</w:t>
            </w:r>
          </w:p>
        </w:tc>
        <w:tc>
          <w:tcPr>
            <w:tcW w:w="1559" w:type="dxa"/>
          </w:tcPr>
          <w:p w14:paraId="5C4B7B36" w14:textId="77777777" w:rsidR="006162A5" w:rsidRDefault="00197CBD" w:rsidP="00181D7E">
            <w:pPr>
              <w:rPr>
                <w:rFonts w:ascii="Cambria" w:hAnsi="Cambria"/>
                <w:sz w:val="24"/>
                <w:szCs w:val="24"/>
              </w:rPr>
            </w:pPr>
            <w:r>
              <w:rPr>
                <w:rFonts w:ascii="Cambria" w:hAnsi="Cambria"/>
                <w:sz w:val="24"/>
                <w:szCs w:val="24"/>
              </w:rPr>
              <w:t>577</w:t>
            </w:r>
          </w:p>
        </w:tc>
      </w:tr>
      <w:tr w:rsidR="006162A5" w14:paraId="48F00F39" w14:textId="77777777" w:rsidTr="006162A5">
        <w:tc>
          <w:tcPr>
            <w:tcW w:w="1558" w:type="dxa"/>
          </w:tcPr>
          <w:p w14:paraId="02E04233" w14:textId="77777777" w:rsidR="006162A5" w:rsidRDefault="006162A5" w:rsidP="00181D7E">
            <w:pPr>
              <w:rPr>
                <w:rFonts w:ascii="Cambria" w:hAnsi="Cambria"/>
                <w:sz w:val="24"/>
                <w:szCs w:val="24"/>
              </w:rPr>
            </w:pPr>
            <w:commentRangeStart w:id="282"/>
            <w:r>
              <w:rPr>
                <w:rFonts w:ascii="Cambria" w:hAnsi="Cambria"/>
                <w:sz w:val="24"/>
                <w:szCs w:val="24"/>
              </w:rPr>
              <w:t>Saturation Current (</w:t>
            </w:r>
            <w:proofErr w:type="spellStart"/>
            <w:r w:rsidR="00197CBD">
              <w:rPr>
                <w:rFonts w:ascii="Cambria" w:hAnsi="Cambria"/>
                <w:sz w:val="24"/>
                <w:szCs w:val="24"/>
              </w:rPr>
              <w:t>n</w:t>
            </w:r>
            <w:r>
              <w:rPr>
                <w:rFonts w:ascii="Cambria" w:hAnsi="Cambria"/>
                <w:sz w:val="24"/>
                <w:szCs w:val="24"/>
              </w:rPr>
              <w:t>A</w:t>
            </w:r>
            <w:proofErr w:type="spellEnd"/>
            <w:r>
              <w:rPr>
                <w:rFonts w:ascii="Cambria" w:hAnsi="Cambria"/>
                <w:sz w:val="24"/>
                <w:szCs w:val="24"/>
              </w:rPr>
              <w:t>)</w:t>
            </w:r>
          </w:p>
        </w:tc>
        <w:tc>
          <w:tcPr>
            <w:tcW w:w="1558" w:type="dxa"/>
          </w:tcPr>
          <w:p w14:paraId="70584483" w14:textId="77777777" w:rsidR="006162A5" w:rsidRDefault="00197CBD" w:rsidP="00181D7E">
            <w:pPr>
              <w:rPr>
                <w:rFonts w:ascii="Cambria" w:hAnsi="Cambria"/>
                <w:sz w:val="24"/>
                <w:szCs w:val="24"/>
              </w:rPr>
            </w:pPr>
            <w:commentRangeStart w:id="283"/>
            <w:r w:rsidRPr="00197CBD">
              <w:rPr>
                <w:rFonts w:ascii="Cambria" w:hAnsi="Cambria"/>
                <w:sz w:val="24"/>
                <w:szCs w:val="24"/>
              </w:rPr>
              <w:t>55</w:t>
            </w:r>
            <w:r>
              <w:rPr>
                <w:rFonts w:ascii="Cambria" w:hAnsi="Cambria"/>
                <w:sz w:val="24"/>
                <w:szCs w:val="24"/>
              </w:rPr>
              <w:t>±</w:t>
            </w:r>
            <w:r>
              <w:t xml:space="preserve"> </w:t>
            </w:r>
            <w:r w:rsidRPr="00197CBD">
              <w:rPr>
                <w:rFonts w:ascii="Cambria" w:hAnsi="Cambria"/>
                <w:sz w:val="24"/>
                <w:szCs w:val="24"/>
              </w:rPr>
              <w:t>0.34</w:t>
            </w:r>
          </w:p>
        </w:tc>
        <w:tc>
          <w:tcPr>
            <w:tcW w:w="1558" w:type="dxa"/>
          </w:tcPr>
          <w:p w14:paraId="05495952" w14:textId="77777777" w:rsidR="006162A5" w:rsidRDefault="0012700A" w:rsidP="00181D7E">
            <w:pPr>
              <w:rPr>
                <w:rFonts w:ascii="Cambria" w:hAnsi="Cambria"/>
                <w:sz w:val="24"/>
                <w:szCs w:val="24"/>
              </w:rPr>
            </w:pPr>
            <w:r w:rsidRPr="0012700A">
              <w:rPr>
                <w:rFonts w:ascii="Cambria" w:hAnsi="Cambria"/>
                <w:sz w:val="24"/>
                <w:szCs w:val="24"/>
              </w:rPr>
              <w:t>2</w:t>
            </w:r>
            <w:r>
              <w:rPr>
                <w:rFonts w:ascii="Cambria" w:hAnsi="Cambria"/>
                <w:sz w:val="24"/>
                <w:szCs w:val="24"/>
              </w:rPr>
              <w:t>9</w:t>
            </w:r>
            <w:r w:rsidR="00197CBD">
              <w:rPr>
                <w:rFonts w:ascii="Cambria" w:hAnsi="Cambria"/>
                <w:sz w:val="24"/>
                <w:szCs w:val="24"/>
              </w:rPr>
              <w:t>±</w:t>
            </w:r>
            <w:r w:rsidRPr="0012700A">
              <w:rPr>
                <w:rFonts w:ascii="Cambria" w:hAnsi="Cambria"/>
                <w:sz w:val="24"/>
                <w:szCs w:val="24"/>
              </w:rPr>
              <w:t>0.2</w:t>
            </w:r>
            <w:r>
              <w:rPr>
                <w:rFonts w:ascii="Cambria" w:hAnsi="Cambria"/>
                <w:sz w:val="24"/>
                <w:szCs w:val="24"/>
              </w:rPr>
              <w:t>2</w:t>
            </w:r>
          </w:p>
        </w:tc>
        <w:tc>
          <w:tcPr>
            <w:tcW w:w="1558" w:type="dxa"/>
          </w:tcPr>
          <w:p w14:paraId="69F44F6A" w14:textId="77777777" w:rsidR="006162A5" w:rsidRDefault="0012700A" w:rsidP="00181D7E">
            <w:pPr>
              <w:rPr>
                <w:rFonts w:ascii="Cambria" w:hAnsi="Cambria"/>
                <w:sz w:val="24"/>
                <w:szCs w:val="24"/>
              </w:rPr>
            </w:pPr>
            <w:r w:rsidRPr="0012700A">
              <w:rPr>
                <w:rFonts w:ascii="Cambria" w:hAnsi="Cambria"/>
                <w:sz w:val="24"/>
                <w:szCs w:val="24"/>
              </w:rPr>
              <w:t>40</w:t>
            </w:r>
            <w:r w:rsidR="00197CBD">
              <w:rPr>
                <w:rFonts w:ascii="Cambria" w:hAnsi="Cambria"/>
                <w:sz w:val="24"/>
                <w:szCs w:val="24"/>
              </w:rPr>
              <w:t>±</w:t>
            </w:r>
            <w:r w:rsidRPr="0012700A">
              <w:rPr>
                <w:rFonts w:ascii="Cambria" w:hAnsi="Cambria"/>
                <w:sz w:val="24"/>
                <w:szCs w:val="24"/>
              </w:rPr>
              <w:t>0.2</w:t>
            </w:r>
            <w:r>
              <w:rPr>
                <w:rFonts w:ascii="Cambria" w:hAnsi="Cambria"/>
                <w:sz w:val="24"/>
                <w:szCs w:val="24"/>
              </w:rPr>
              <w:t>8</w:t>
            </w:r>
          </w:p>
        </w:tc>
        <w:tc>
          <w:tcPr>
            <w:tcW w:w="1559" w:type="dxa"/>
          </w:tcPr>
          <w:p w14:paraId="5C97914A" w14:textId="77777777" w:rsidR="006162A5" w:rsidRDefault="0012700A" w:rsidP="00181D7E">
            <w:pPr>
              <w:rPr>
                <w:rFonts w:ascii="Cambria" w:hAnsi="Cambria"/>
                <w:sz w:val="24"/>
                <w:szCs w:val="24"/>
              </w:rPr>
            </w:pPr>
            <w:r>
              <w:rPr>
                <w:rFonts w:ascii="Cambria" w:hAnsi="Cambria"/>
                <w:sz w:val="24"/>
                <w:szCs w:val="24"/>
              </w:rPr>
              <w:t>18.0</w:t>
            </w:r>
            <w:r w:rsidR="00197CBD">
              <w:rPr>
                <w:rFonts w:ascii="Cambria" w:hAnsi="Cambria"/>
                <w:sz w:val="24"/>
                <w:szCs w:val="24"/>
              </w:rPr>
              <w:t>±</w:t>
            </w:r>
            <w:r w:rsidRPr="0012700A">
              <w:rPr>
                <w:rFonts w:ascii="Cambria" w:hAnsi="Cambria"/>
                <w:sz w:val="24"/>
                <w:szCs w:val="24"/>
              </w:rPr>
              <w:t>0.06</w:t>
            </w:r>
            <w:r>
              <w:rPr>
                <w:rFonts w:ascii="Cambria" w:hAnsi="Cambria"/>
                <w:sz w:val="24"/>
                <w:szCs w:val="24"/>
              </w:rPr>
              <w:t>2</w:t>
            </w:r>
          </w:p>
        </w:tc>
        <w:tc>
          <w:tcPr>
            <w:tcW w:w="1559" w:type="dxa"/>
          </w:tcPr>
          <w:p w14:paraId="3DADA06B" w14:textId="77777777" w:rsidR="006162A5" w:rsidRDefault="00197CBD" w:rsidP="00181D7E">
            <w:pPr>
              <w:rPr>
                <w:rFonts w:ascii="Cambria" w:hAnsi="Cambria"/>
                <w:sz w:val="24"/>
                <w:szCs w:val="24"/>
              </w:rPr>
            </w:pPr>
            <w:r w:rsidRPr="00197CBD">
              <w:rPr>
                <w:rFonts w:ascii="Cambria" w:hAnsi="Cambria"/>
                <w:sz w:val="24"/>
                <w:szCs w:val="24"/>
              </w:rPr>
              <w:t>6.4</w:t>
            </w:r>
            <w:r>
              <w:t xml:space="preserve"> </w:t>
            </w:r>
            <w:r>
              <w:rPr>
                <w:rFonts w:ascii="Cambria" w:hAnsi="Cambria"/>
                <w:sz w:val="24"/>
                <w:szCs w:val="24"/>
              </w:rPr>
              <w:t>±</w:t>
            </w:r>
            <w:r w:rsidRPr="00197CBD">
              <w:rPr>
                <w:rFonts w:ascii="Cambria" w:hAnsi="Cambria"/>
                <w:sz w:val="24"/>
                <w:szCs w:val="24"/>
              </w:rPr>
              <w:t>0.015</w:t>
            </w:r>
            <w:commentRangeEnd w:id="283"/>
            <w:r w:rsidR="0066014D">
              <w:rPr>
                <w:rStyle w:val="CommentReference"/>
              </w:rPr>
              <w:commentReference w:id="283"/>
            </w:r>
            <w:commentRangeEnd w:id="282"/>
            <w:r w:rsidR="0066014D">
              <w:rPr>
                <w:rStyle w:val="CommentReference"/>
              </w:rPr>
              <w:commentReference w:id="282"/>
            </w:r>
          </w:p>
        </w:tc>
      </w:tr>
    </w:tbl>
    <w:p w14:paraId="3C84DC31" w14:textId="77777777" w:rsidR="006162A5" w:rsidRDefault="00B61769" w:rsidP="00181D7E">
      <w:pPr>
        <w:rPr>
          <w:rFonts w:ascii="Cambria" w:hAnsi="Cambria"/>
          <w:sz w:val="24"/>
          <w:szCs w:val="24"/>
        </w:rPr>
      </w:pPr>
      <w:r>
        <w:rPr>
          <w:rFonts w:ascii="Cambria" w:hAnsi="Cambria"/>
          <w:sz w:val="20"/>
          <w:szCs w:val="20"/>
        </w:rPr>
        <w:t>Table 1:</w:t>
      </w:r>
      <w:commentRangeStart w:id="284"/>
      <w:r>
        <w:rPr>
          <w:rFonts w:ascii="Cambria" w:hAnsi="Cambria"/>
          <w:sz w:val="20"/>
          <w:szCs w:val="20"/>
        </w:rPr>
        <w:t xml:space="preserve"> </w:t>
      </w:r>
      <w:del w:id="285" w:author="Erin Flater" w:date="2019-12-17T08:58:00Z">
        <w:r w:rsidDel="0066014D">
          <w:rPr>
            <w:rFonts w:ascii="Cambria" w:hAnsi="Cambria"/>
            <w:sz w:val="20"/>
            <w:szCs w:val="20"/>
          </w:rPr>
          <w:delText xml:space="preserve">A table displaying </w:delText>
        </w:r>
        <w:r w:rsidRPr="00B61769" w:rsidDel="0066014D">
          <w:rPr>
            <w:rFonts w:ascii="Cambria" w:hAnsi="Cambria"/>
            <w:sz w:val="20"/>
            <w:szCs w:val="20"/>
          </w:rPr>
          <w:delText>t</w:delText>
        </w:r>
      </w:del>
      <w:ins w:id="286" w:author="Erin Flater" w:date="2019-12-17T08:58:00Z">
        <w:r w:rsidR="0066014D">
          <w:rPr>
            <w:rFonts w:ascii="Cambria" w:hAnsi="Cambria"/>
            <w:sz w:val="20"/>
            <w:szCs w:val="20"/>
          </w:rPr>
          <w:t>T</w:t>
        </w:r>
      </w:ins>
      <w:r w:rsidRPr="00B61769">
        <w:rPr>
          <w:rFonts w:ascii="Cambria" w:hAnsi="Cambria"/>
          <w:sz w:val="20"/>
          <w:szCs w:val="20"/>
        </w:rPr>
        <w:t>he saturation currents for each of the wavelengths of light tested.</w:t>
      </w:r>
      <w:commentRangeEnd w:id="284"/>
      <w:r w:rsidR="0066014D">
        <w:rPr>
          <w:rStyle w:val="CommentReference"/>
        </w:rPr>
        <w:commentReference w:id="284"/>
      </w:r>
      <w:r w:rsidRPr="00B61769">
        <w:rPr>
          <w:rFonts w:ascii="Cambria" w:hAnsi="Cambria"/>
          <w:sz w:val="20"/>
          <w:szCs w:val="20"/>
        </w:rPr>
        <w:t xml:space="preserve"> </w:t>
      </w:r>
      <w:r>
        <w:rPr>
          <w:rFonts w:ascii="Cambria" w:hAnsi="Cambria"/>
          <w:sz w:val="20"/>
          <w:szCs w:val="20"/>
        </w:rPr>
        <w:t>A</w:t>
      </w:r>
      <w:r w:rsidRPr="00B61769">
        <w:rPr>
          <w:rFonts w:ascii="Cambria" w:hAnsi="Cambria"/>
          <w:sz w:val="20"/>
          <w:szCs w:val="20"/>
        </w:rPr>
        <w:t xml:space="preserve"> pattern emerges of shorter wavelengths of light yielding higher currents. This leads us to the conclusion that the energy of a photon does not depend on the brightness of the light, but rather its frequency and wavelength.</w:t>
      </w:r>
    </w:p>
    <w:p w14:paraId="50001F83" w14:textId="77777777" w:rsidR="003179D8" w:rsidRDefault="0012700A" w:rsidP="00181D7E">
      <w:pPr>
        <w:rPr>
          <w:rFonts w:ascii="Cambria" w:hAnsi="Cambria"/>
          <w:sz w:val="24"/>
          <w:szCs w:val="24"/>
        </w:rPr>
      </w:pPr>
      <w:r>
        <w:rPr>
          <w:rFonts w:ascii="Cambria" w:hAnsi="Cambria"/>
          <w:sz w:val="24"/>
          <w:szCs w:val="24"/>
        </w:rPr>
        <w:lastRenderedPageBreak/>
        <w:t xml:space="preserve">Table 1 </w:t>
      </w:r>
      <w:del w:id="287" w:author="Erin Flater" w:date="2019-12-17T08:58:00Z">
        <w:r w:rsidDel="0066014D">
          <w:rPr>
            <w:rFonts w:ascii="Cambria" w:hAnsi="Cambria"/>
            <w:sz w:val="24"/>
            <w:szCs w:val="24"/>
          </w:rPr>
          <w:delText>displays</w:delText>
        </w:r>
      </w:del>
      <w:ins w:id="288" w:author="Erin Flater" w:date="2019-12-17T08:58:00Z">
        <w:r w:rsidR="0066014D">
          <w:rPr>
            <w:rFonts w:ascii="Cambria" w:hAnsi="Cambria"/>
            <w:sz w:val="24"/>
            <w:szCs w:val="24"/>
          </w:rPr>
          <w:t>shows</w:t>
        </w:r>
      </w:ins>
      <w:r>
        <w:rPr>
          <w:rFonts w:ascii="Cambria" w:hAnsi="Cambria"/>
          <w:sz w:val="24"/>
          <w:szCs w:val="24"/>
        </w:rPr>
        <w:t xml:space="preserve"> the saturation currents for each of the wavelengths of light tested. </w:t>
      </w:r>
      <w:commentRangeStart w:id="289"/>
      <w:r>
        <w:rPr>
          <w:rFonts w:ascii="Cambria" w:hAnsi="Cambria"/>
          <w:sz w:val="24"/>
          <w:szCs w:val="24"/>
        </w:rPr>
        <w:t xml:space="preserve">As we saw in Figure 4, the same pattern emerges </w:t>
      </w:r>
      <w:commentRangeEnd w:id="289"/>
      <w:r w:rsidR="0066014D">
        <w:rPr>
          <w:rStyle w:val="CommentReference"/>
        </w:rPr>
        <w:commentReference w:id="289"/>
      </w:r>
      <w:r>
        <w:rPr>
          <w:rFonts w:ascii="Cambria" w:hAnsi="Cambria"/>
          <w:sz w:val="24"/>
          <w:szCs w:val="24"/>
        </w:rPr>
        <w:t xml:space="preserve">of shorter wavelengths of light yielding higher currents. </w:t>
      </w:r>
      <w:commentRangeStart w:id="290"/>
      <w:r>
        <w:rPr>
          <w:rFonts w:ascii="Cambria" w:hAnsi="Cambria"/>
          <w:sz w:val="24"/>
          <w:szCs w:val="24"/>
        </w:rPr>
        <w:t xml:space="preserve">This leads us to the conclusion that the energy of a photon does not depend on the brightness of the light, </w:t>
      </w:r>
      <w:commentRangeEnd w:id="290"/>
      <w:r w:rsidR="0066014D">
        <w:rPr>
          <w:rStyle w:val="CommentReference"/>
        </w:rPr>
        <w:commentReference w:id="290"/>
      </w:r>
      <w:r>
        <w:rPr>
          <w:rFonts w:ascii="Cambria" w:hAnsi="Cambria"/>
          <w:sz w:val="24"/>
          <w:szCs w:val="24"/>
        </w:rPr>
        <w:t>but rather its frequency and wavelength</w:t>
      </w:r>
      <w:r w:rsidR="003179D8">
        <w:rPr>
          <w:rFonts w:ascii="Cambria" w:hAnsi="Cambria"/>
          <w:sz w:val="24"/>
          <w:szCs w:val="24"/>
        </w:rPr>
        <w:t xml:space="preserve">. We believe we can say this with confidence because </w:t>
      </w:r>
      <w:commentRangeStart w:id="291"/>
      <w:commentRangeStart w:id="292"/>
      <w:r w:rsidR="003179D8">
        <w:rPr>
          <w:rFonts w:ascii="Cambria" w:hAnsi="Cambria"/>
          <w:sz w:val="24"/>
          <w:szCs w:val="24"/>
        </w:rPr>
        <w:t>we controlled for the intensity of emitted light</w:t>
      </w:r>
      <w:commentRangeEnd w:id="291"/>
      <w:r w:rsidR="0066014D">
        <w:rPr>
          <w:rStyle w:val="CommentReference"/>
        </w:rPr>
        <w:commentReference w:id="291"/>
      </w:r>
      <w:r w:rsidR="003179D8">
        <w:rPr>
          <w:rFonts w:ascii="Cambria" w:hAnsi="Cambria"/>
          <w:sz w:val="24"/>
          <w:szCs w:val="24"/>
        </w:rPr>
        <w:t xml:space="preserve"> from our mercury lamp by shutting out external sources of light and by allowing the mercury lamp to be fully warmed up before we started gathering data. Essentially, because we controlled for the intensity of light emitted from our light source, we can say that either the lamp emits light of shorter wavelengths at higher intensities and that is what causes the trend in our data, or the energy of a photon depends on its wavelength and not on the intensity of the light.</w:t>
      </w:r>
      <w:commentRangeEnd w:id="292"/>
      <w:r w:rsidR="0066014D">
        <w:rPr>
          <w:rStyle w:val="CommentReference"/>
        </w:rPr>
        <w:commentReference w:id="292"/>
      </w:r>
    </w:p>
    <w:p w14:paraId="2FC5CB05" w14:textId="77777777" w:rsidR="003179D8" w:rsidRDefault="003179D8" w:rsidP="006D1939">
      <w:pPr>
        <w:jc w:val="center"/>
        <w:rPr>
          <w:rFonts w:ascii="Cambria" w:hAnsi="Cambria"/>
          <w:sz w:val="24"/>
          <w:szCs w:val="24"/>
        </w:rPr>
      </w:pPr>
      <w:r>
        <w:rPr>
          <w:rFonts w:ascii="Cambria" w:hAnsi="Cambria"/>
          <w:noProof/>
          <w:sz w:val="24"/>
          <w:szCs w:val="24"/>
        </w:rPr>
        <w:drawing>
          <wp:inline distT="0" distB="0" distL="0" distR="0" wp14:anchorId="429F6160" wp14:editId="776777EA">
            <wp:extent cx="4457700" cy="304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7700" cy="3048000"/>
                    </a:xfrm>
                    <a:prstGeom prst="rect">
                      <a:avLst/>
                    </a:prstGeom>
                    <a:noFill/>
                    <a:ln>
                      <a:noFill/>
                    </a:ln>
                  </pic:spPr>
                </pic:pic>
              </a:graphicData>
            </a:graphic>
          </wp:inline>
        </w:drawing>
      </w:r>
    </w:p>
    <w:p w14:paraId="520A3DE8" w14:textId="77777777" w:rsidR="003179D8" w:rsidRDefault="00B61769" w:rsidP="00181D7E">
      <w:pPr>
        <w:rPr>
          <w:rFonts w:ascii="Cambria" w:hAnsi="Cambria"/>
          <w:sz w:val="24"/>
          <w:szCs w:val="24"/>
        </w:rPr>
      </w:pPr>
      <w:r w:rsidRPr="00B61769">
        <w:rPr>
          <w:rFonts w:ascii="Cambria" w:hAnsi="Cambria"/>
          <w:sz w:val="20"/>
          <w:szCs w:val="20"/>
        </w:rPr>
        <w:t xml:space="preserve">Figure </w:t>
      </w:r>
      <w:r>
        <w:rPr>
          <w:rFonts w:ascii="Cambria" w:hAnsi="Cambria"/>
          <w:sz w:val="20"/>
          <w:szCs w:val="20"/>
        </w:rPr>
        <w:t xml:space="preserve">7: A graph displaying </w:t>
      </w:r>
      <w:r w:rsidRPr="00B61769">
        <w:rPr>
          <w:rFonts w:ascii="Cambria" w:hAnsi="Cambria"/>
          <w:sz w:val="20"/>
          <w:szCs w:val="20"/>
        </w:rPr>
        <w:t>the spectral intensity of a mercury lamp</w:t>
      </w:r>
      <w:r>
        <w:rPr>
          <w:rFonts w:ascii="Cambria" w:hAnsi="Cambria"/>
          <w:sz w:val="20"/>
          <w:szCs w:val="20"/>
        </w:rPr>
        <w:t xml:space="preserve">. Note that although </w:t>
      </w:r>
      <w:r w:rsidRPr="00B61769">
        <w:rPr>
          <w:rFonts w:ascii="Cambria" w:hAnsi="Cambria"/>
          <w:sz w:val="20"/>
          <w:szCs w:val="20"/>
        </w:rPr>
        <w:t>mercury lamps emit light of shorter wavelengths at greater intensities</w:t>
      </w:r>
      <w:r>
        <w:rPr>
          <w:rFonts w:ascii="Cambria" w:hAnsi="Cambria"/>
          <w:sz w:val="20"/>
          <w:szCs w:val="20"/>
        </w:rPr>
        <w:t xml:space="preserve"> in general, </w:t>
      </w:r>
      <w:r w:rsidRPr="00B61769">
        <w:rPr>
          <w:rFonts w:ascii="Cambria" w:hAnsi="Cambria"/>
          <w:sz w:val="20"/>
          <w:szCs w:val="20"/>
        </w:rPr>
        <w:t>we found that 405nm light has more energy than that of 436nm light</w:t>
      </w:r>
      <w:r>
        <w:rPr>
          <w:rFonts w:ascii="Cambria" w:hAnsi="Cambria"/>
          <w:sz w:val="20"/>
          <w:szCs w:val="20"/>
        </w:rPr>
        <w:t>.</w:t>
      </w:r>
    </w:p>
    <w:p w14:paraId="6DF5C4DF" w14:textId="77777777" w:rsidR="003179D8" w:rsidRDefault="003179D8" w:rsidP="00181D7E">
      <w:pPr>
        <w:rPr>
          <w:rFonts w:ascii="Cambria" w:hAnsi="Cambria"/>
          <w:sz w:val="24"/>
          <w:szCs w:val="24"/>
        </w:rPr>
      </w:pPr>
      <w:r>
        <w:rPr>
          <w:rFonts w:ascii="Cambria" w:hAnsi="Cambria"/>
          <w:sz w:val="24"/>
          <w:szCs w:val="24"/>
        </w:rPr>
        <w:t>When looking at Figure 7, which shows the spectral intensity of a mercury lamp, we do actually see that in general, mercury lamps emit light of shorter wavelengths at greater intensities. However, one can see that although the relative intensity of 405</w:t>
      </w:r>
      <w:ins w:id="293" w:author="Erin Flater" w:date="2019-12-17T09:02:00Z">
        <w:r w:rsidR="0066014D">
          <w:rPr>
            <w:rFonts w:ascii="Cambria" w:hAnsi="Cambria"/>
            <w:sz w:val="24"/>
            <w:szCs w:val="24"/>
          </w:rPr>
          <w:t xml:space="preserve"> </w:t>
        </w:r>
      </w:ins>
      <w:r>
        <w:rPr>
          <w:rFonts w:ascii="Cambria" w:hAnsi="Cambria"/>
          <w:sz w:val="24"/>
          <w:szCs w:val="24"/>
        </w:rPr>
        <w:t>nm light is less than that of 43</w:t>
      </w:r>
      <w:ins w:id="294" w:author="Erin Flater" w:date="2019-12-17T09:02:00Z">
        <w:r w:rsidR="0066014D">
          <w:rPr>
            <w:rFonts w:ascii="Cambria" w:hAnsi="Cambria"/>
            <w:sz w:val="24"/>
            <w:szCs w:val="24"/>
          </w:rPr>
          <w:t xml:space="preserve"> </w:t>
        </w:r>
      </w:ins>
      <w:r>
        <w:rPr>
          <w:rFonts w:ascii="Cambria" w:hAnsi="Cambria"/>
          <w:sz w:val="24"/>
          <w:szCs w:val="24"/>
        </w:rPr>
        <w:t>6nm light, w</w:t>
      </w:r>
      <w:commentRangeStart w:id="295"/>
      <w:r>
        <w:rPr>
          <w:rFonts w:ascii="Cambria" w:hAnsi="Cambria"/>
          <w:sz w:val="24"/>
          <w:szCs w:val="24"/>
        </w:rPr>
        <w:t xml:space="preserve">e </w:t>
      </w:r>
      <w:r w:rsidR="00B61769">
        <w:rPr>
          <w:rFonts w:ascii="Cambria" w:hAnsi="Cambria"/>
          <w:sz w:val="24"/>
          <w:szCs w:val="24"/>
        </w:rPr>
        <w:t>found</w:t>
      </w:r>
      <w:r>
        <w:rPr>
          <w:rFonts w:ascii="Cambria" w:hAnsi="Cambria"/>
          <w:sz w:val="24"/>
          <w:szCs w:val="24"/>
        </w:rPr>
        <w:t xml:space="preserve"> that 405</w:t>
      </w:r>
      <w:ins w:id="296" w:author="Erin Flater" w:date="2019-12-17T09:02:00Z">
        <w:r w:rsidR="0066014D">
          <w:rPr>
            <w:rFonts w:ascii="Cambria" w:hAnsi="Cambria"/>
            <w:sz w:val="24"/>
            <w:szCs w:val="24"/>
          </w:rPr>
          <w:t xml:space="preserve"> </w:t>
        </w:r>
      </w:ins>
      <w:r>
        <w:rPr>
          <w:rFonts w:ascii="Cambria" w:hAnsi="Cambria"/>
          <w:sz w:val="24"/>
          <w:szCs w:val="24"/>
        </w:rPr>
        <w:t>nm light has more energy than that of 436</w:t>
      </w:r>
      <w:ins w:id="297" w:author="Erin Flater" w:date="2019-12-17T09:02:00Z">
        <w:r w:rsidR="0066014D">
          <w:rPr>
            <w:rFonts w:ascii="Cambria" w:hAnsi="Cambria"/>
            <w:sz w:val="24"/>
            <w:szCs w:val="24"/>
          </w:rPr>
          <w:t xml:space="preserve"> </w:t>
        </w:r>
      </w:ins>
      <w:r>
        <w:rPr>
          <w:rFonts w:ascii="Cambria" w:hAnsi="Cambria"/>
          <w:sz w:val="24"/>
          <w:szCs w:val="24"/>
        </w:rPr>
        <w:t xml:space="preserve">nm light. </w:t>
      </w:r>
      <w:commentRangeEnd w:id="295"/>
      <w:r w:rsidR="0066014D">
        <w:rPr>
          <w:rStyle w:val="CommentReference"/>
        </w:rPr>
        <w:commentReference w:id="295"/>
      </w:r>
      <w:r>
        <w:rPr>
          <w:rFonts w:ascii="Cambria" w:hAnsi="Cambria"/>
          <w:sz w:val="24"/>
          <w:szCs w:val="24"/>
        </w:rPr>
        <w:t xml:space="preserve">This supports the theory that it is not intensity that determines how much energy a photon carries, but rather it is frequency and wavelength that determine how much energy a photon carries. </w:t>
      </w:r>
    </w:p>
    <w:p w14:paraId="088E85D1" w14:textId="77777777" w:rsidR="00F95278" w:rsidRDefault="006776B7" w:rsidP="00181D7E">
      <w:pPr>
        <w:rPr>
          <w:rFonts w:ascii="Cambria" w:hAnsi="Cambria"/>
          <w:sz w:val="24"/>
          <w:szCs w:val="24"/>
        </w:rPr>
      </w:pPr>
      <w:commentRangeStart w:id="298"/>
      <w:r>
        <w:rPr>
          <w:rFonts w:ascii="Cambria" w:hAnsi="Cambria"/>
          <w:sz w:val="24"/>
          <w:szCs w:val="24"/>
        </w:rPr>
        <w:t xml:space="preserve">In order to determine the stopping potential for each wavelength of light tested, </w:t>
      </w:r>
      <w:commentRangeEnd w:id="298"/>
      <w:r w:rsidR="0066014D">
        <w:rPr>
          <w:rStyle w:val="CommentReference"/>
        </w:rPr>
        <w:commentReference w:id="298"/>
      </w:r>
      <w:r>
        <w:rPr>
          <w:rFonts w:ascii="Cambria" w:hAnsi="Cambria"/>
          <w:sz w:val="24"/>
          <w:szCs w:val="24"/>
        </w:rPr>
        <w:t xml:space="preserve">we </w:t>
      </w:r>
      <w:del w:id="299" w:author="Erin Flater" w:date="2019-12-17T09:03:00Z">
        <w:r w:rsidDel="0066014D">
          <w:rPr>
            <w:rFonts w:ascii="Cambria" w:hAnsi="Cambria"/>
            <w:sz w:val="24"/>
            <w:szCs w:val="24"/>
          </w:rPr>
          <w:delText xml:space="preserve">decided </w:delText>
        </w:r>
      </w:del>
      <w:ins w:id="300" w:author="Erin Flater" w:date="2019-12-17T09:03:00Z">
        <w:r w:rsidR="0066014D">
          <w:rPr>
            <w:rFonts w:ascii="Cambria" w:hAnsi="Cambria"/>
            <w:sz w:val="24"/>
            <w:szCs w:val="24"/>
          </w:rPr>
          <w:t xml:space="preserve">needed </w:t>
        </w:r>
      </w:ins>
      <w:r>
        <w:rPr>
          <w:rFonts w:ascii="Cambria" w:hAnsi="Cambria"/>
          <w:sz w:val="24"/>
          <w:szCs w:val="24"/>
        </w:rPr>
        <w:t xml:space="preserve">to determine where the “knee” was for each curve present in Figure 5. Since the knee of a </w:t>
      </w:r>
      <w:commentRangeStart w:id="301"/>
      <w:r>
        <w:rPr>
          <w:rFonts w:ascii="Cambria" w:hAnsi="Cambria"/>
          <w:sz w:val="24"/>
          <w:szCs w:val="24"/>
        </w:rPr>
        <w:t>curve isn’t well defined</w:t>
      </w:r>
      <w:commentRangeEnd w:id="301"/>
      <w:r w:rsidR="0066014D">
        <w:rPr>
          <w:rStyle w:val="CommentReference"/>
        </w:rPr>
        <w:commentReference w:id="301"/>
      </w:r>
      <w:r>
        <w:rPr>
          <w:rFonts w:ascii="Cambria" w:hAnsi="Cambria"/>
          <w:sz w:val="24"/>
          <w:szCs w:val="24"/>
        </w:rPr>
        <w:t xml:space="preserve">, we decided to use two methods to approximate </w:t>
      </w:r>
      <w:r>
        <w:rPr>
          <w:rFonts w:ascii="Cambria" w:hAnsi="Cambria"/>
          <w:sz w:val="24"/>
          <w:szCs w:val="24"/>
        </w:rPr>
        <w:lastRenderedPageBreak/>
        <w:t xml:space="preserve">the value of the knee, and </w:t>
      </w:r>
      <w:del w:id="302" w:author="Erin Flater" w:date="2019-12-17T09:03:00Z">
        <w:r w:rsidDel="0066014D">
          <w:rPr>
            <w:rFonts w:ascii="Cambria" w:hAnsi="Cambria"/>
            <w:sz w:val="24"/>
            <w:szCs w:val="24"/>
          </w:rPr>
          <w:delText>hence,</w:delText>
        </w:r>
      </w:del>
      <w:ins w:id="303" w:author="Erin Flater" w:date="2019-12-17T09:03:00Z">
        <w:r w:rsidR="0066014D">
          <w:rPr>
            <w:rFonts w:ascii="Cambria" w:hAnsi="Cambria"/>
            <w:sz w:val="24"/>
            <w:szCs w:val="24"/>
          </w:rPr>
          <w:t>therefore determine</w:t>
        </w:r>
      </w:ins>
      <w:r>
        <w:rPr>
          <w:rFonts w:ascii="Cambria" w:hAnsi="Cambria"/>
          <w:sz w:val="24"/>
          <w:szCs w:val="24"/>
        </w:rPr>
        <w:t xml:space="preserve"> the value of the stopping potential</w:t>
      </w:r>
      <w:del w:id="304" w:author="Erin Flater" w:date="2019-12-17T09:03:00Z">
        <w:r w:rsidDel="0066014D">
          <w:rPr>
            <w:rFonts w:ascii="Cambria" w:hAnsi="Cambria"/>
            <w:sz w:val="24"/>
            <w:szCs w:val="24"/>
          </w:rPr>
          <w:delText>,</w:delText>
        </w:r>
      </w:del>
      <w:r>
        <w:rPr>
          <w:rFonts w:ascii="Cambria" w:hAnsi="Cambria"/>
          <w:sz w:val="24"/>
          <w:szCs w:val="24"/>
        </w:rPr>
        <w:t xml:space="preserve"> for each </w:t>
      </w:r>
      <w:ins w:id="305" w:author="Erin Flater" w:date="2019-12-17T09:04:00Z">
        <w:r w:rsidR="0066014D">
          <w:rPr>
            <w:rFonts w:ascii="Cambria" w:hAnsi="Cambria"/>
            <w:sz w:val="24"/>
            <w:szCs w:val="24"/>
          </w:rPr>
          <w:t xml:space="preserve">current vs voltage </w:t>
        </w:r>
      </w:ins>
      <w:r>
        <w:rPr>
          <w:rFonts w:ascii="Cambria" w:hAnsi="Cambria"/>
          <w:sz w:val="24"/>
          <w:szCs w:val="24"/>
        </w:rPr>
        <w:t xml:space="preserve">curve. </w:t>
      </w:r>
    </w:p>
    <w:p w14:paraId="5EB05E7E" w14:textId="77777777" w:rsidR="00F95278" w:rsidRDefault="00F95278" w:rsidP="00181D7E">
      <w:pPr>
        <w:rPr>
          <w:rFonts w:ascii="Cambria" w:hAnsi="Cambria"/>
          <w:sz w:val="24"/>
          <w:szCs w:val="24"/>
        </w:rPr>
      </w:pPr>
      <w:r>
        <w:rPr>
          <w:rFonts w:ascii="Cambria" w:hAnsi="Cambria"/>
          <w:noProof/>
          <w:sz w:val="24"/>
          <w:szCs w:val="24"/>
        </w:rPr>
        <w:drawing>
          <wp:inline distT="0" distB="0" distL="0" distR="0" wp14:anchorId="57703641" wp14:editId="06DE4B56">
            <wp:extent cx="5943600" cy="3228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14:paraId="2F25F120" w14:textId="77777777" w:rsidR="00B61769" w:rsidRDefault="00B61769" w:rsidP="00181D7E">
      <w:pPr>
        <w:rPr>
          <w:rFonts w:ascii="Cambria" w:hAnsi="Cambria"/>
          <w:sz w:val="24"/>
          <w:szCs w:val="24"/>
        </w:rPr>
      </w:pPr>
      <w:r w:rsidRPr="00B61769">
        <w:rPr>
          <w:rFonts w:ascii="Cambria" w:hAnsi="Cambria"/>
          <w:sz w:val="20"/>
          <w:szCs w:val="20"/>
        </w:rPr>
        <w:t xml:space="preserve">Figure </w:t>
      </w:r>
      <w:r>
        <w:rPr>
          <w:rFonts w:ascii="Cambria" w:hAnsi="Cambria"/>
          <w:sz w:val="20"/>
          <w:szCs w:val="20"/>
        </w:rPr>
        <w:t>8: An example of our intersection method for the 546nm wavelength</w:t>
      </w:r>
      <w:r w:rsidR="0011195E">
        <w:rPr>
          <w:rFonts w:ascii="Cambria" w:hAnsi="Cambria"/>
          <w:sz w:val="20"/>
          <w:szCs w:val="20"/>
        </w:rPr>
        <w:t xml:space="preserve"> filter</w:t>
      </w:r>
      <w:r>
        <w:rPr>
          <w:rFonts w:ascii="Cambria" w:hAnsi="Cambria"/>
          <w:sz w:val="20"/>
          <w:szCs w:val="20"/>
        </w:rPr>
        <w:t xml:space="preserve"> testing in the reverse bias configuration. Where the </w:t>
      </w:r>
      <w:r w:rsidRPr="00B61769">
        <w:rPr>
          <w:rFonts w:ascii="Cambria" w:hAnsi="Cambria"/>
          <w:sz w:val="20"/>
          <w:szCs w:val="20"/>
        </w:rPr>
        <w:t>slope</w:t>
      </w:r>
      <w:r>
        <w:rPr>
          <w:rFonts w:ascii="Cambria" w:hAnsi="Cambria"/>
          <w:sz w:val="20"/>
          <w:szCs w:val="20"/>
        </w:rPr>
        <w:t>s</w:t>
      </w:r>
      <w:r w:rsidRPr="00B61769">
        <w:rPr>
          <w:rFonts w:ascii="Cambria" w:hAnsi="Cambria"/>
          <w:sz w:val="20"/>
          <w:szCs w:val="20"/>
        </w:rPr>
        <w:t xml:space="preserve"> of each of the two most linear parts of </w:t>
      </w:r>
      <w:r>
        <w:rPr>
          <w:rFonts w:ascii="Cambria" w:hAnsi="Cambria"/>
          <w:sz w:val="20"/>
          <w:szCs w:val="20"/>
        </w:rPr>
        <w:t>the</w:t>
      </w:r>
      <w:r w:rsidRPr="00B61769">
        <w:rPr>
          <w:rFonts w:ascii="Cambria" w:hAnsi="Cambria"/>
          <w:sz w:val="20"/>
          <w:szCs w:val="20"/>
        </w:rPr>
        <w:t xml:space="preserve"> </w:t>
      </w:r>
      <w:r>
        <w:rPr>
          <w:rFonts w:ascii="Cambria" w:hAnsi="Cambria"/>
          <w:sz w:val="20"/>
          <w:szCs w:val="20"/>
        </w:rPr>
        <w:t>graph</w:t>
      </w:r>
      <w:r w:rsidRPr="00B61769">
        <w:rPr>
          <w:rFonts w:ascii="Cambria" w:hAnsi="Cambria"/>
          <w:sz w:val="20"/>
          <w:szCs w:val="20"/>
        </w:rPr>
        <w:t xml:space="preserve"> </w:t>
      </w:r>
      <w:r>
        <w:rPr>
          <w:rFonts w:ascii="Cambria" w:hAnsi="Cambria"/>
          <w:sz w:val="20"/>
          <w:szCs w:val="20"/>
        </w:rPr>
        <w:t xml:space="preserve">were found </w:t>
      </w:r>
      <w:r w:rsidRPr="00B61769">
        <w:rPr>
          <w:rFonts w:ascii="Cambria" w:hAnsi="Cambria"/>
          <w:sz w:val="20"/>
          <w:szCs w:val="20"/>
        </w:rPr>
        <w:t xml:space="preserve">and </w:t>
      </w:r>
      <w:r>
        <w:rPr>
          <w:rFonts w:ascii="Cambria" w:hAnsi="Cambria"/>
          <w:sz w:val="20"/>
          <w:szCs w:val="20"/>
        </w:rPr>
        <w:t>then the i</w:t>
      </w:r>
      <w:r w:rsidRPr="00B61769">
        <w:rPr>
          <w:rFonts w:ascii="Cambria" w:hAnsi="Cambria"/>
          <w:sz w:val="20"/>
          <w:szCs w:val="20"/>
        </w:rPr>
        <w:t>ntersection of those two slopes</w:t>
      </w:r>
      <w:r>
        <w:rPr>
          <w:rFonts w:ascii="Cambria" w:hAnsi="Cambria"/>
          <w:sz w:val="20"/>
          <w:szCs w:val="20"/>
        </w:rPr>
        <w:t xml:space="preserve"> was found. The voltage at which that intersection occurred was then said to be the stopping voltage.</w:t>
      </w:r>
    </w:p>
    <w:p w14:paraId="5DA01AEF" w14:textId="77777777" w:rsidR="006D1939" w:rsidRDefault="006776B7" w:rsidP="00181D7E">
      <w:pPr>
        <w:rPr>
          <w:rFonts w:ascii="Cambria" w:hAnsi="Cambria"/>
          <w:sz w:val="24"/>
          <w:szCs w:val="24"/>
        </w:rPr>
      </w:pPr>
      <w:r>
        <w:rPr>
          <w:rFonts w:ascii="Cambria" w:hAnsi="Cambria"/>
          <w:sz w:val="24"/>
          <w:szCs w:val="24"/>
        </w:rPr>
        <w:t xml:space="preserve">The first method we used </w:t>
      </w:r>
      <w:ins w:id="306" w:author="Erin Flater" w:date="2019-12-17T09:04:00Z">
        <w:r w:rsidR="00595A99">
          <w:rPr>
            <w:rFonts w:ascii="Cambria" w:hAnsi="Cambria"/>
            <w:sz w:val="24"/>
            <w:szCs w:val="24"/>
          </w:rPr>
          <w:t xml:space="preserve">to determine the stopping potential </w:t>
        </w:r>
      </w:ins>
      <w:r>
        <w:rPr>
          <w:rFonts w:ascii="Cambria" w:hAnsi="Cambria"/>
          <w:sz w:val="24"/>
          <w:szCs w:val="24"/>
        </w:rPr>
        <w:t xml:space="preserve">was to </w:t>
      </w:r>
      <w:del w:id="307" w:author="Erin Flater" w:date="2019-12-17T09:04:00Z">
        <w:r w:rsidDel="00595A99">
          <w:rPr>
            <w:rFonts w:ascii="Cambria" w:hAnsi="Cambria"/>
            <w:sz w:val="24"/>
            <w:szCs w:val="24"/>
          </w:rPr>
          <w:delText>approximate the slope of each of</w:delText>
        </w:r>
      </w:del>
      <w:ins w:id="308" w:author="Erin Flater" w:date="2019-12-17T09:04:00Z">
        <w:r w:rsidR="00595A99">
          <w:rPr>
            <w:rFonts w:ascii="Cambria" w:hAnsi="Cambria"/>
            <w:sz w:val="24"/>
            <w:szCs w:val="24"/>
          </w:rPr>
          <w:t>fit</w:t>
        </w:r>
      </w:ins>
      <w:r>
        <w:rPr>
          <w:rFonts w:ascii="Cambria" w:hAnsi="Cambria"/>
          <w:sz w:val="24"/>
          <w:szCs w:val="24"/>
        </w:rPr>
        <w:t xml:space="preserve"> the </w:t>
      </w:r>
      <w:r w:rsidR="00F95278">
        <w:rPr>
          <w:rFonts w:ascii="Cambria" w:hAnsi="Cambria"/>
          <w:sz w:val="24"/>
          <w:szCs w:val="24"/>
        </w:rPr>
        <w:t xml:space="preserve">two </w:t>
      </w:r>
      <w:del w:id="309" w:author="Erin Flater" w:date="2019-12-17T09:04:00Z">
        <w:r w:rsidR="00F95278" w:rsidDel="00595A99">
          <w:rPr>
            <w:rFonts w:ascii="Cambria" w:hAnsi="Cambria"/>
            <w:sz w:val="24"/>
            <w:szCs w:val="24"/>
          </w:rPr>
          <w:delText xml:space="preserve">most </w:delText>
        </w:r>
      </w:del>
      <w:r w:rsidR="00F95278">
        <w:rPr>
          <w:rFonts w:ascii="Cambria" w:hAnsi="Cambria"/>
          <w:sz w:val="24"/>
          <w:szCs w:val="24"/>
        </w:rPr>
        <w:t xml:space="preserve">linear parts of </w:t>
      </w:r>
      <w:r w:rsidR="00B61769">
        <w:rPr>
          <w:rFonts w:ascii="Cambria" w:hAnsi="Cambria"/>
          <w:sz w:val="24"/>
          <w:szCs w:val="24"/>
        </w:rPr>
        <w:t>the</w:t>
      </w:r>
      <w:r w:rsidR="00F95278">
        <w:rPr>
          <w:rFonts w:ascii="Cambria" w:hAnsi="Cambria"/>
          <w:sz w:val="24"/>
          <w:szCs w:val="24"/>
        </w:rPr>
        <w:t xml:space="preserve"> </w:t>
      </w:r>
      <w:r w:rsidR="00B61769">
        <w:rPr>
          <w:rFonts w:ascii="Cambria" w:hAnsi="Cambria"/>
          <w:sz w:val="24"/>
          <w:szCs w:val="24"/>
        </w:rPr>
        <w:t>graph</w:t>
      </w:r>
      <w:r w:rsidR="00F95278">
        <w:rPr>
          <w:rFonts w:ascii="Cambria" w:hAnsi="Cambria"/>
          <w:sz w:val="24"/>
          <w:szCs w:val="24"/>
        </w:rPr>
        <w:t xml:space="preserve"> </w:t>
      </w:r>
      <w:ins w:id="310" w:author="Erin Flater" w:date="2019-12-17T09:04:00Z">
        <w:r w:rsidR="00595A99">
          <w:rPr>
            <w:rFonts w:ascii="Cambria" w:hAnsi="Cambria"/>
            <w:sz w:val="24"/>
            <w:szCs w:val="24"/>
          </w:rPr>
          <w:t xml:space="preserve">before and after the knee </w:t>
        </w:r>
      </w:ins>
      <w:r w:rsidR="00F95278">
        <w:rPr>
          <w:rFonts w:ascii="Cambria" w:hAnsi="Cambria"/>
          <w:sz w:val="24"/>
          <w:szCs w:val="24"/>
        </w:rPr>
        <w:t xml:space="preserve">and find the intersection of those two </w:t>
      </w:r>
      <w:del w:id="311" w:author="Erin Flater" w:date="2019-12-17T09:04:00Z">
        <w:r w:rsidR="00F95278" w:rsidDel="00595A99">
          <w:rPr>
            <w:rFonts w:ascii="Cambria" w:hAnsi="Cambria"/>
            <w:sz w:val="24"/>
            <w:szCs w:val="24"/>
          </w:rPr>
          <w:delText>slopes</w:delText>
        </w:r>
      </w:del>
      <w:ins w:id="312" w:author="Erin Flater" w:date="2019-12-17T09:04:00Z">
        <w:r w:rsidR="00595A99">
          <w:rPr>
            <w:rFonts w:ascii="Cambria" w:hAnsi="Cambria"/>
            <w:sz w:val="24"/>
            <w:szCs w:val="24"/>
          </w:rPr>
          <w:t>lines</w:t>
        </w:r>
      </w:ins>
      <w:r w:rsidR="00F95278">
        <w:rPr>
          <w:rFonts w:ascii="Cambria" w:hAnsi="Cambria"/>
          <w:sz w:val="24"/>
          <w:szCs w:val="24"/>
        </w:rPr>
        <w:t>. An example of this method is shown in Figure 8. The voltage at which the intersection occurred</w:t>
      </w:r>
      <w:r w:rsidR="000F7419">
        <w:rPr>
          <w:rFonts w:ascii="Cambria" w:hAnsi="Cambria"/>
          <w:sz w:val="24"/>
          <w:szCs w:val="24"/>
        </w:rPr>
        <w:t xml:space="preserve"> is </w:t>
      </w:r>
      <w:commentRangeStart w:id="313"/>
      <w:r w:rsidR="000F7419">
        <w:rPr>
          <w:rFonts w:ascii="Cambria" w:hAnsi="Cambria"/>
          <w:sz w:val="24"/>
          <w:szCs w:val="24"/>
        </w:rPr>
        <w:t>approximately -0.50</w:t>
      </w:r>
      <w:ins w:id="314" w:author="Erin Flater" w:date="2019-12-17T09:05:00Z">
        <w:r w:rsidR="00595A99">
          <w:rPr>
            <w:rFonts w:ascii="Cambria" w:hAnsi="Cambria"/>
            <w:sz w:val="24"/>
            <w:szCs w:val="24"/>
          </w:rPr>
          <w:t xml:space="preserve"> </w:t>
        </w:r>
      </w:ins>
      <w:r w:rsidR="000F7419">
        <w:rPr>
          <w:rFonts w:ascii="Cambria" w:hAnsi="Cambria"/>
          <w:sz w:val="24"/>
          <w:szCs w:val="24"/>
        </w:rPr>
        <w:t>V. U</w:t>
      </w:r>
      <w:commentRangeEnd w:id="313"/>
      <w:r w:rsidR="00595A99">
        <w:rPr>
          <w:rStyle w:val="CommentReference"/>
        </w:rPr>
        <w:commentReference w:id="313"/>
      </w:r>
      <w:r w:rsidR="000F7419">
        <w:rPr>
          <w:rFonts w:ascii="Cambria" w:hAnsi="Cambria"/>
          <w:sz w:val="24"/>
          <w:szCs w:val="24"/>
        </w:rPr>
        <w:t xml:space="preserve">sing this method, </w:t>
      </w:r>
      <w:r w:rsidR="00F95278">
        <w:rPr>
          <w:rFonts w:ascii="Cambria" w:hAnsi="Cambria"/>
          <w:sz w:val="24"/>
          <w:szCs w:val="24"/>
        </w:rPr>
        <w:t xml:space="preserve">we said </w:t>
      </w:r>
      <w:r w:rsidR="000F7419">
        <w:rPr>
          <w:rFonts w:ascii="Cambria" w:hAnsi="Cambria"/>
          <w:sz w:val="24"/>
          <w:szCs w:val="24"/>
        </w:rPr>
        <w:t>that -0.50</w:t>
      </w:r>
      <w:ins w:id="315" w:author="Erin Flater" w:date="2019-12-17T09:05:00Z">
        <w:r w:rsidR="00595A99">
          <w:rPr>
            <w:rFonts w:ascii="Cambria" w:hAnsi="Cambria"/>
            <w:sz w:val="24"/>
            <w:szCs w:val="24"/>
          </w:rPr>
          <w:t xml:space="preserve"> </w:t>
        </w:r>
      </w:ins>
      <w:r w:rsidR="000F7419">
        <w:rPr>
          <w:rFonts w:ascii="Cambria" w:hAnsi="Cambria"/>
          <w:sz w:val="24"/>
          <w:szCs w:val="24"/>
        </w:rPr>
        <w:t xml:space="preserve">V </w:t>
      </w:r>
      <w:r w:rsidR="00F95278">
        <w:rPr>
          <w:rFonts w:ascii="Cambria" w:hAnsi="Cambria"/>
          <w:sz w:val="24"/>
          <w:szCs w:val="24"/>
        </w:rPr>
        <w:t xml:space="preserve">was the stopping voltage for </w:t>
      </w:r>
      <w:r w:rsidR="000F7419">
        <w:rPr>
          <w:rFonts w:ascii="Cambria" w:hAnsi="Cambria"/>
          <w:sz w:val="24"/>
          <w:szCs w:val="24"/>
        </w:rPr>
        <w:t>this</w:t>
      </w:r>
      <w:r w:rsidR="00F95278">
        <w:rPr>
          <w:rFonts w:ascii="Cambria" w:hAnsi="Cambria"/>
          <w:sz w:val="24"/>
          <w:szCs w:val="24"/>
        </w:rPr>
        <w:t xml:space="preserve"> filter, </w:t>
      </w:r>
      <w:commentRangeStart w:id="316"/>
      <w:r w:rsidR="00F95278">
        <w:rPr>
          <w:rFonts w:ascii="Cambria" w:hAnsi="Cambria"/>
          <w:sz w:val="24"/>
          <w:szCs w:val="24"/>
        </w:rPr>
        <w:t xml:space="preserve">for </w:t>
      </w:r>
      <w:del w:id="317" w:author="Erin Flater" w:date="2019-12-17T09:05:00Z">
        <w:r w:rsidR="00F95278" w:rsidDel="00595A99">
          <w:rPr>
            <w:rFonts w:ascii="Cambria" w:hAnsi="Cambria"/>
            <w:sz w:val="24"/>
            <w:szCs w:val="24"/>
          </w:rPr>
          <w:delText>this m</w:delText>
        </w:r>
      </w:del>
      <w:ins w:id="318" w:author="Erin Flater" w:date="2019-12-17T09:05:00Z">
        <w:r w:rsidR="00595A99">
          <w:rPr>
            <w:rFonts w:ascii="Cambria" w:hAnsi="Cambria"/>
            <w:sz w:val="24"/>
            <w:szCs w:val="24"/>
          </w:rPr>
          <w:t>M</w:t>
        </w:r>
      </w:ins>
      <w:r w:rsidR="00F95278">
        <w:rPr>
          <w:rFonts w:ascii="Cambria" w:hAnsi="Cambria"/>
          <w:sz w:val="24"/>
          <w:szCs w:val="24"/>
        </w:rPr>
        <w:t>ethod</w:t>
      </w:r>
      <w:ins w:id="319" w:author="Erin Flater" w:date="2019-12-17T09:05:00Z">
        <w:r w:rsidR="00595A99">
          <w:rPr>
            <w:rFonts w:ascii="Cambria" w:hAnsi="Cambria"/>
            <w:sz w:val="24"/>
            <w:szCs w:val="24"/>
          </w:rPr>
          <w:t xml:space="preserve"> 1</w:t>
        </w:r>
        <w:commentRangeEnd w:id="316"/>
        <w:r w:rsidR="00595A99">
          <w:rPr>
            <w:rStyle w:val="CommentReference"/>
          </w:rPr>
          <w:commentReference w:id="316"/>
        </w:r>
      </w:ins>
      <w:r w:rsidR="00F95278">
        <w:rPr>
          <w:rFonts w:ascii="Cambria" w:hAnsi="Cambria"/>
          <w:sz w:val="24"/>
          <w:szCs w:val="24"/>
        </w:rPr>
        <w:t>.</w:t>
      </w:r>
    </w:p>
    <w:p w14:paraId="62363982" w14:textId="77777777" w:rsidR="00F95278" w:rsidRDefault="00F95278" w:rsidP="00181D7E">
      <w:pPr>
        <w:rPr>
          <w:rFonts w:ascii="Cambria" w:hAnsi="Cambria"/>
          <w:sz w:val="24"/>
          <w:szCs w:val="24"/>
        </w:rPr>
      </w:pPr>
      <w:r>
        <w:rPr>
          <w:rFonts w:ascii="Cambria" w:hAnsi="Cambria"/>
          <w:noProof/>
          <w:sz w:val="24"/>
          <w:szCs w:val="24"/>
        </w:rPr>
        <w:lastRenderedPageBreak/>
        <w:drawing>
          <wp:inline distT="0" distB="0" distL="0" distR="0" wp14:anchorId="18FCCF0D" wp14:editId="359FF107">
            <wp:extent cx="5943600" cy="3228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14:paraId="554925A3" w14:textId="77777777" w:rsidR="00B61769" w:rsidRDefault="00B61769" w:rsidP="00181D7E">
      <w:pPr>
        <w:rPr>
          <w:rFonts w:ascii="Cambria" w:hAnsi="Cambria"/>
          <w:sz w:val="24"/>
          <w:szCs w:val="24"/>
        </w:rPr>
      </w:pPr>
      <w:r w:rsidRPr="00B61769">
        <w:rPr>
          <w:rFonts w:ascii="Cambria" w:hAnsi="Cambria"/>
          <w:sz w:val="20"/>
          <w:szCs w:val="20"/>
        </w:rPr>
        <w:t xml:space="preserve">Figure </w:t>
      </w:r>
      <w:r>
        <w:rPr>
          <w:rFonts w:ascii="Cambria" w:hAnsi="Cambria"/>
          <w:sz w:val="20"/>
          <w:szCs w:val="20"/>
        </w:rPr>
        <w:t>9:</w:t>
      </w:r>
      <w:r w:rsidR="0011195E">
        <w:rPr>
          <w:rFonts w:ascii="Cambria" w:hAnsi="Cambria"/>
          <w:sz w:val="20"/>
          <w:szCs w:val="20"/>
        </w:rPr>
        <w:t xml:space="preserve"> An example of our threshold method for the 546</w:t>
      </w:r>
      <w:ins w:id="320" w:author="Erin Flater" w:date="2019-12-17T09:05:00Z">
        <w:r w:rsidR="00595A99">
          <w:rPr>
            <w:rFonts w:ascii="Cambria" w:hAnsi="Cambria"/>
            <w:sz w:val="20"/>
            <w:szCs w:val="20"/>
          </w:rPr>
          <w:t xml:space="preserve"> </w:t>
        </w:r>
      </w:ins>
      <w:r w:rsidR="0011195E">
        <w:rPr>
          <w:rFonts w:ascii="Cambria" w:hAnsi="Cambria"/>
          <w:sz w:val="20"/>
          <w:szCs w:val="20"/>
        </w:rPr>
        <w:t xml:space="preserve">nm wavelength filter, tested in the reverse bias configuration. We </w:t>
      </w:r>
      <w:r w:rsidR="0011195E" w:rsidRPr="0011195E">
        <w:rPr>
          <w:rFonts w:ascii="Cambria" w:hAnsi="Cambria"/>
          <w:sz w:val="20"/>
          <w:szCs w:val="20"/>
        </w:rPr>
        <w:t>to use</w:t>
      </w:r>
      <w:r w:rsidR="0011195E">
        <w:rPr>
          <w:rFonts w:ascii="Cambria" w:hAnsi="Cambria"/>
          <w:sz w:val="20"/>
          <w:szCs w:val="20"/>
        </w:rPr>
        <w:t>d</w:t>
      </w:r>
      <w:r w:rsidR="0011195E" w:rsidRPr="0011195E">
        <w:rPr>
          <w:rFonts w:ascii="Cambria" w:hAnsi="Cambria"/>
          <w:sz w:val="20"/>
          <w:szCs w:val="20"/>
        </w:rPr>
        <w:t xml:space="preserve"> data points </w:t>
      </w:r>
      <w:r w:rsidR="0011195E">
        <w:rPr>
          <w:rFonts w:ascii="Cambria" w:hAnsi="Cambria"/>
          <w:sz w:val="20"/>
          <w:szCs w:val="20"/>
        </w:rPr>
        <w:t>from</w:t>
      </w:r>
      <w:r w:rsidR="0011195E" w:rsidRPr="0011195E">
        <w:rPr>
          <w:rFonts w:ascii="Cambria" w:hAnsi="Cambria"/>
          <w:sz w:val="20"/>
          <w:szCs w:val="20"/>
        </w:rPr>
        <w:t xml:space="preserve"> the bottom plateau of each curve to determine a threshold value for zero forward current</w:t>
      </w:r>
      <w:r w:rsidR="0011195E">
        <w:rPr>
          <w:rFonts w:ascii="Cambria" w:hAnsi="Cambria"/>
          <w:sz w:val="20"/>
          <w:szCs w:val="20"/>
        </w:rPr>
        <w:t>, and the data point whose value for current was above that threshold value and whose voltage was the most negative was said to be located at the stopping voltage.</w:t>
      </w:r>
    </w:p>
    <w:p w14:paraId="7235D041" w14:textId="77777777" w:rsidR="00F95278" w:rsidRDefault="00F95278" w:rsidP="00181D7E">
      <w:pPr>
        <w:rPr>
          <w:rFonts w:ascii="Cambria" w:hAnsi="Cambria"/>
          <w:sz w:val="24"/>
          <w:szCs w:val="24"/>
        </w:rPr>
      </w:pPr>
      <w:r>
        <w:rPr>
          <w:rFonts w:ascii="Cambria" w:hAnsi="Cambria"/>
          <w:sz w:val="24"/>
          <w:szCs w:val="24"/>
        </w:rPr>
        <w:t xml:space="preserve">The second method we used was to use data points of the bottom plateau of each curve to determine a threshold value for zero forward current. Thus, if a data point’s value was above that threshold value, we could say that it was where the current ceased, and the voltage at that data point would be our stopping potential. Figure 9 shows an example of this method. </w:t>
      </w:r>
      <w:r w:rsidR="000F7419">
        <w:rPr>
          <w:rFonts w:ascii="Cambria" w:hAnsi="Cambria"/>
          <w:sz w:val="24"/>
          <w:szCs w:val="24"/>
        </w:rPr>
        <w:t>Using our method, t</w:t>
      </w:r>
      <w:r>
        <w:rPr>
          <w:rFonts w:ascii="Cambria" w:hAnsi="Cambria"/>
          <w:sz w:val="24"/>
          <w:szCs w:val="24"/>
        </w:rPr>
        <w:t xml:space="preserve">he data point at </w:t>
      </w:r>
      <w:r w:rsidR="000F7419">
        <w:rPr>
          <w:rFonts w:ascii="Cambria" w:hAnsi="Cambria"/>
          <w:sz w:val="24"/>
          <w:szCs w:val="24"/>
        </w:rPr>
        <w:t>-0.5</w:t>
      </w:r>
      <w:ins w:id="321" w:author="Erin Flater" w:date="2019-12-17T09:06:00Z">
        <w:r w:rsidR="00595A99">
          <w:rPr>
            <w:rFonts w:ascii="Cambria" w:hAnsi="Cambria"/>
            <w:sz w:val="24"/>
            <w:szCs w:val="24"/>
          </w:rPr>
          <w:t xml:space="preserve"> </w:t>
        </w:r>
      </w:ins>
      <w:r w:rsidR="000F7419">
        <w:rPr>
          <w:rFonts w:ascii="Cambria" w:hAnsi="Cambria"/>
          <w:sz w:val="24"/>
          <w:szCs w:val="24"/>
        </w:rPr>
        <w:t xml:space="preserve">V would be the data point at which we would say that there is no more forward current, and thus </w:t>
      </w:r>
      <w:commentRangeStart w:id="322"/>
      <w:commentRangeStart w:id="323"/>
      <w:r w:rsidR="000F7419">
        <w:rPr>
          <w:rFonts w:ascii="Cambria" w:hAnsi="Cambria"/>
          <w:sz w:val="24"/>
          <w:szCs w:val="24"/>
        </w:rPr>
        <w:t>-0.5</w:t>
      </w:r>
      <w:ins w:id="324" w:author="Erin Flater" w:date="2019-12-17T09:06:00Z">
        <w:r w:rsidR="00595A99">
          <w:rPr>
            <w:rFonts w:ascii="Cambria" w:hAnsi="Cambria"/>
            <w:sz w:val="24"/>
            <w:szCs w:val="24"/>
          </w:rPr>
          <w:t xml:space="preserve"> </w:t>
        </w:r>
      </w:ins>
      <w:r w:rsidR="000F7419">
        <w:rPr>
          <w:rFonts w:ascii="Cambria" w:hAnsi="Cambria"/>
          <w:sz w:val="24"/>
          <w:szCs w:val="24"/>
        </w:rPr>
        <w:t>V</w:t>
      </w:r>
      <w:commentRangeEnd w:id="322"/>
      <w:r w:rsidR="00595A99">
        <w:rPr>
          <w:rStyle w:val="CommentReference"/>
        </w:rPr>
        <w:commentReference w:id="322"/>
      </w:r>
      <w:r w:rsidR="000F7419">
        <w:rPr>
          <w:rFonts w:ascii="Cambria" w:hAnsi="Cambria"/>
          <w:sz w:val="24"/>
          <w:szCs w:val="24"/>
        </w:rPr>
        <w:t xml:space="preserve"> is our stopping potential</w:t>
      </w:r>
      <w:commentRangeEnd w:id="323"/>
      <w:r w:rsidR="00595A99">
        <w:rPr>
          <w:rStyle w:val="CommentReference"/>
        </w:rPr>
        <w:commentReference w:id="323"/>
      </w:r>
      <w:r w:rsidR="000F7419">
        <w:rPr>
          <w:rFonts w:ascii="Cambria" w:hAnsi="Cambria"/>
          <w:sz w:val="24"/>
          <w:szCs w:val="24"/>
        </w:rPr>
        <w:t xml:space="preserve"> for this filter, for </w:t>
      </w:r>
      <w:del w:id="325" w:author="Erin Flater" w:date="2019-12-17T09:06:00Z">
        <w:r w:rsidR="000F7419" w:rsidDel="00595A99">
          <w:rPr>
            <w:rFonts w:ascii="Cambria" w:hAnsi="Cambria"/>
            <w:sz w:val="24"/>
            <w:szCs w:val="24"/>
          </w:rPr>
          <w:delText>this m</w:delText>
        </w:r>
      </w:del>
      <w:ins w:id="326" w:author="Erin Flater" w:date="2019-12-17T09:06:00Z">
        <w:r w:rsidR="00595A99">
          <w:rPr>
            <w:rFonts w:ascii="Cambria" w:hAnsi="Cambria"/>
            <w:sz w:val="24"/>
            <w:szCs w:val="24"/>
          </w:rPr>
          <w:t>M</w:t>
        </w:r>
      </w:ins>
      <w:r w:rsidR="000F7419">
        <w:rPr>
          <w:rFonts w:ascii="Cambria" w:hAnsi="Cambria"/>
          <w:sz w:val="24"/>
          <w:szCs w:val="24"/>
        </w:rPr>
        <w:t>ethod</w:t>
      </w:r>
      <w:ins w:id="327" w:author="Erin Flater" w:date="2019-12-17T09:06:00Z">
        <w:r w:rsidR="00595A99">
          <w:rPr>
            <w:rFonts w:ascii="Cambria" w:hAnsi="Cambria"/>
            <w:sz w:val="24"/>
            <w:szCs w:val="24"/>
          </w:rPr>
          <w:t xml:space="preserve"> 2</w:t>
        </w:r>
      </w:ins>
      <w:r w:rsidR="000F7419">
        <w:rPr>
          <w:rFonts w:ascii="Cambria" w:hAnsi="Cambria"/>
          <w:sz w:val="24"/>
          <w:szCs w:val="24"/>
        </w:rPr>
        <w:t xml:space="preserve">. </w:t>
      </w:r>
    </w:p>
    <w:p w14:paraId="158338FD" w14:textId="77777777" w:rsidR="0016250E" w:rsidRDefault="000F7419" w:rsidP="00181D7E">
      <w:pPr>
        <w:rPr>
          <w:rFonts w:ascii="Cambria" w:hAnsi="Cambria"/>
          <w:sz w:val="24"/>
          <w:szCs w:val="24"/>
        </w:rPr>
      </w:pPr>
      <w:commentRangeStart w:id="328"/>
      <w:r>
        <w:rPr>
          <w:rFonts w:ascii="Cambria" w:hAnsi="Cambria"/>
          <w:sz w:val="24"/>
          <w:szCs w:val="24"/>
        </w:rPr>
        <w:t>Since we determined the values of the stopping potentials by inspection for both methods, we elected to use a constant</w:t>
      </w:r>
      <w:r w:rsidR="0016250E">
        <w:rPr>
          <w:rFonts w:ascii="Cambria" w:hAnsi="Cambria"/>
          <w:sz w:val="24"/>
          <w:szCs w:val="24"/>
        </w:rPr>
        <w:t xml:space="preserve">, estimated </w:t>
      </w:r>
      <w:r>
        <w:rPr>
          <w:rFonts w:ascii="Cambria" w:hAnsi="Cambria"/>
          <w:sz w:val="24"/>
          <w:szCs w:val="24"/>
        </w:rPr>
        <w:t xml:space="preserve">uncertainty for </w:t>
      </w:r>
      <w:r w:rsidR="0016250E">
        <w:rPr>
          <w:rFonts w:ascii="Cambria" w:hAnsi="Cambria"/>
          <w:sz w:val="24"/>
          <w:szCs w:val="24"/>
        </w:rPr>
        <w:t xml:space="preserve">both the voltage and the current based on the uncertainties of the original data. </w:t>
      </w:r>
      <w:commentRangeEnd w:id="328"/>
      <w:r w:rsidR="00595A99">
        <w:rPr>
          <w:rStyle w:val="CommentReference"/>
        </w:rPr>
        <w:commentReference w:id="328"/>
      </w:r>
    </w:p>
    <w:p w14:paraId="662E00A0" w14:textId="77777777" w:rsidR="0016250E" w:rsidRDefault="0016250E" w:rsidP="00181D7E">
      <w:pPr>
        <w:rPr>
          <w:rFonts w:ascii="Cambria" w:hAnsi="Cambria"/>
          <w:sz w:val="24"/>
          <w:szCs w:val="24"/>
        </w:rPr>
      </w:pPr>
      <w:r>
        <w:rPr>
          <w:rFonts w:ascii="Cambria" w:hAnsi="Cambria"/>
          <w:noProof/>
          <w:sz w:val="24"/>
          <w:szCs w:val="24"/>
        </w:rPr>
        <w:lastRenderedPageBreak/>
        <w:drawing>
          <wp:inline distT="0" distB="0" distL="0" distR="0" wp14:anchorId="53EE6213" wp14:editId="7B354625">
            <wp:extent cx="5943600" cy="3228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14:paraId="0DDAD53E" w14:textId="77777777" w:rsidR="0011195E" w:rsidRDefault="0011195E" w:rsidP="00181D7E">
      <w:pPr>
        <w:rPr>
          <w:rFonts w:ascii="Cambria" w:hAnsi="Cambria"/>
          <w:sz w:val="24"/>
          <w:szCs w:val="24"/>
        </w:rPr>
      </w:pPr>
      <w:r w:rsidRPr="00B61769">
        <w:rPr>
          <w:rFonts w:ascii="Cambria" w:hAnsi="Cambria"/>
          <w:sz w:val="20"/>
          <w:szCs w:val="20"/>
        </w:rPr>
        <w:t xml:space="preserve">Figure </w:t>
      </w:r>
      <w:r>
        <w:rPr>
          <w:rFonts w:ascii="Cambria" w:hAnsi="Cambria"/>
          <w:sz w:val="20"/>
          <w:szCs w:val="20"/>
        </w:rPr>
        <w:t xml:space="preserve">10: A </w:t>
      </w:r>
      <w:r w:rsidRPr="0011195E">
        <w:rPr>
          <w:rFonts w:ascii="Cambria" w:hAnsi="Cambria"/>
          <w:sz w:val="20"/>
          <w:szCs w:val="20"/>
        </w:rPr>
        <w:t>plot</w:t>
      </w:r>
      <w:r>
        <w:rPr>
          <w:rFonts w:ascii="Cambria" w:hAnsi="Cambria"/>
          <w:sz w:val="20"/>
          <w:szCs w:val="20"/>
        </w:rPr>
        <w:t xml:space="preserve"> of </w:t>
      </w:r>
      <w:r w:rsidRPr="0011195E">
        <w:rPr>
          <w:rFonts w:ascii="Cambria" w:hAnsi="Cambria"/>
          <w:sz w:val="20"/>
          <w:szCs w:val="20"/>
        </w:rPr>
        <w:t xml:space="preserve">our data for absolute value of stopping potential versus frequency for each </w:t>
      </w:r>
      <w:r>
        <w:rPr>
          <w:rFonts w:ascii="Cambria" w:hAnsi="Cambria"/>
          <w:sz w:val="20"/>
          <w:szCs w:val="20"/>
        </w:rPr>
        <w:t>frequency</w:t>
      </w:r>
      <w:r w:rsidRPr="0011195E">
        <w:rPr>
          <w:rFonts w:ascii="Cambria" w:hAnsi="Cambria"/>
          <w:sz w:val="20"/>
          <w:szCs w:val="20"/>
        </w:rPr>
        <w:t xml:space="preserve"> of light tested</w:t>
      </w:r>
      <w:r>
        <w:rPr>
          <w:rFonts w:ascii="Cambria" w:hAnsi="Cambria"/>
          <w:sz w:val="20"/>
          <w:szCs w:val="20"/>
        </w:rPr>
        <w:t xml:space="preserve"> along with</w:t>
      </w:r>
      <w:r w:rsidRPr="0011195E">
        <w:rPr>
          <w:rFonts w:ascii="Cambria" w:hAnsi="Cambria"/>
          <w:sz w:val="20"/>
          <w:szCs w:val="20"/>
        </w:rPr>
        <w:t xml:space="preserve"> a linear curve for </w:t>
      </w:r>
      <w:r>
        <w:rPr>
          <w:rFonts w:ascii="Cambria" w:hAnsi="Cambria"/>
          <w:sz w:val="20"/>
          <w:szCs w:val="20"/>
        </w:rPr>
        <w:t>both</w:t>
      </w:r>
      <w:r w:rsidRPr="0011195E">
        <w:rPr>
          <w:rFonts w:ascii="Cambria" w:hAnsi="Cambria"/>
          <w:sz w:val="20"/>
          <w:szCs w:val="20"/>
        </w:rPr>
        <w:t xml:space="preserve"> method</w:t>
      </w:r>
      <w:r>
        <w:rPr>
          <w:rFonts w:ascii="Cambria" w:hAnsi="Cambria"/>
          <w:sz w:val="20"/>
          <w:szCs w:val="20"/>
        </w:rPr>
        <w:t>s used to determine the stopping potential</w:t>
      </w:r>
      <w:r w:rsidRPr="0011195E">
        <w:rPr>
          <w:rFonts w:ascii="Cambria" w:hAnsi="Cambria"/>
          <w:sz w:val="20"/>
          <w:szCs w:val="20"/>
        </w:rPr>
        <w:t>.</w:t>
      </w:r>
    </w:p>
    <w:p w14:paraId="1F335A35" w14:textId="77777777" w:rsidR="0016250E" w:rsidRDefault="0016250E" w:rsidP="00181D7E">
      <w:pPr>
        <w:rPr>
          <w:rFonts w:ascii="Cambria" w:hAnsi="Cambria"/>
          <w:sz w:val="24"/>
          <w:szCs w:val="24"/>
        </w:rPr>
      </w:pPr>
      <w:r>
        <w:rPr>
          <w:rFonts w:ascii="Cambria" w:hAnsi="Cambria"/>
          <w:sz w:val="24"/>
          <w:szCs w:val="24"/>
        </w:rPr>
        <w:t xml:space="preserve">Figure 10 </w:t>
      </w:r>
      <w:commentRangeStart w:id="329"/>
      <w:del w:id="330" w:author="Erin Flater" w:date="2019-12-17T09:07:00Z">
        <w:r w:rsidDel="00595A99">
          <w:rPr>
            <w:rFonts w:ascii="Cambria" w:hAnsi="Cambria"/>
            <w:sz w:val="24"/>
            <w:szCs w:val="24"/>
          </w:rPr>
          <w:delText>plots</w:delText>
        </w:r>
      </w:del>
      <w:ins w:id="331" w:author="Erin Flater" w:date="2019-12-17T09:07:00Z">
        <w:r w:rsidR="00595A99">
          <w:rPr>
            <w:rFonts w:ascii="Cambria" w:hAnsi="Cambria"/>
            <w:sz w:val="24"/>
            <w:szCs w:val="24"/>
          </w:rPr>
          <w:t>shows</w:t>
        </w:r>
        <w:commentRangeEnd w:id="329"/>
        <w:r w:rsidR="00595A99">
          <w:rPr>
            <w:rStyle w:val="CommentReference"/>
          </w:rPr>
          <w:commentReference w:id="329"/>
        </w:r>
      </w:ins>
      <w:r>
        <w:rPr>
          <w:rFonts w:ascii="Cambria" w:hAnsi="Cambria"/>
          <w:sz w:val="24"/>
          <w:szCs w:val="24"/>
        </w:rPr>
        <w:t xml:space="preserve"> </w:t>
      </w:r>
      <w:del w:id="332" w:author="Erin Flater" w:date="2019-12-17T09:08:00Z">
        <w:r w:rsidDel="00595A99">
          <w:rPr>
            <w:rFonts w:ascii="Cambria" w:hAnsi="Cambria"/>
            <w:sz w:val="24"/>
            <w:szCs w:val="24"/>
          </w:rPr>
          <w:delText xml:space="preserve">our data for </w:delText>
        </w:r>
        <w:r w:rsidR="009B78CB" w:rsidDel="00595A99">
          <w:rPr>
            <w:rFonts w:ascii="Cambria" w:hAnsi="Cambria"/>
            <w:sz w:val="24"/>
            <w:szCs w:val="24"/>
          </w:rPr>
          <w:delText>absolute value of</w:delText>
        </w:r>
      </w:del>
      <w:r w:rsidR="009B78CB">
        <w:rPr>
          <w:rFonts w:ascii="Cambria" w:hAnsi="Cambria"/>
          <w:sz w:val="24"/>
          <w:szCs w:val="24"/>
        </w:rPr>
        <w:t xml:space="preserve"> </w:t>
      </w:r>
      <w:r>
        <w:rPr>
          <w:rFonts w:ascii="Cambria" w:hAnsi="Cambria"/>
          <w:sz w:val="24"/>
          <w:szCs w:val="24"/>
        </w:rPr>
        <w:t xml:space="preserve">stopping potential versus frequency </w:t>
      </w:r>
      <w:del w:id="333" w:author="Erin Flater" w:date="2019-12-17T09:08:00Z">
        <w:r w:rsidDel="00595A99">
          <w:rPr>
            <w:rFonts w:ascii="Cambria" w:hAnsi="Cambria"/>
            <w:sz w:val="24"/>
            <w:szCs w:val="24"/>
          </w:rPr>
          <w:delText xml:space="preserve">for each wavelength (and </w:delText>
        </w:r>
      </w:del>
      <w:del w:id="334" w:author="Erin Flater" w:date="2019-12-17T09:07:00Z">
        <w:r w:rsidDel="00595A99">
          <w:rPr>
            <w:rFonts w:ascii="Cambria" w:hAnsi="Cambria"/>
            <w:sz w:val="24"/>
            <w:szCs w:val="24"/>
          </w:rPr>
          <w:delText>hence,</w:delText>
        </w:r>
      </w:del>
      <w:del w:id="335" w:author="Erin Flater" w:date="2019-12-17T09:08:00Z">
        <w:r w:rsidDel="00595A99">
          <w:rPr>
            <w:rFonts w:ascii="Cambria" w:hAnsi="Cambria"/>
            <w:sz w:val="24"/>
            <w:szCs w:val="24"/>
          </w:rPr>
          <w:delText xml:space="preserve"> frequency) </w:delText>
        </w:r>
      </w:del>
      <w:r>
        <w:rPr>
          <w:rFonts w:ascii="Cambria" w:hAnsi="Cambria"/>
          <w:sz w:val="24"/>
          <w:szCs w:val="24"/>
        </w:rPr>
        <w:t>of light tested</w:t>
      </w:r>
      <w:r w:rsidR="009B78CB">
        <w:rPr>
          <w:rFonts w:ascii="Cambria" w:hAnsi="Cambria"/>
          <w:sz w:val="24"/>
          <w:szCs w:val="24"/>
        </w:rPr>
        <w:t>, and</w:t>
      </w:r>
      <w:ins w:id="336" w:author="Erin Flater" w:date="2019-12-17T09:08:00Z">
        <w:r w:rsidR="00595A99">
          <w:rPr>
            <w:rFonts w:ascii="Cambria" w:hAnsi="Cambria"/>
            <w:sz w:val="24"/>
            <w:szCs w:val="24"/>
          </w:rPr>
          <w:t xml:space="preserve"> linear curve</w:t>
        </w:r>
      </w:ins>
      <w:r w:rsidR="009B78CB">
        <w:rPr>
          <w:rFonts w:ascii="Cambria" w:hAnsi="Cambria"/>
          <w:sz w:val="24"/>
          <w:szCs w:val="24"/>
        </w:rPr>
        <w:t xml:space="preserve"> fits </w:t>
      </w:r>
      <w:del w:id="337" w:author="Erin Flater" w:date="2019-12-17T09:08:00Z">
        <w:r w:rsidR="009B78CB" w:rsidDel="00595A99">
          <w:rPr>
            <w:rFonts w:ascii="Cambria" w:hAnsi="Cambria"/>
            <w:sz w:val="24"/>
            <w:szCs w:val="24"/>
          </w:rPr>
          <w:delText>a linear curve</w:delText>
        </w:r>
      </w:del>
      <w:r w:rsidR="009B78CB">
        <w:rPr>
          <w:rFonts w:ascii="Cambria" w:hAnsi="Cambria"/>
          <w:sz w:val="24"/>
          <w:szCs w:val="24"/>
        </w:rPr>
        <w:t xml:space="preserve"> for </w:t>
      </w:r>
      <w:del w:id="338" w:author="Erin Flater" w:date="2019-12-17T09:08:00Z">
        <w:r w:rsidR="009B78CB" w:rsidDel="00595A99">
          <w:rPr>
            <w:rFonts w:ascii="Cambria" w:hAnsi="Cambria"/>
            <w:sz w:val="24"/>
            <w:szCs w:val="24"/>
          </w:rPr>
          <w:delText xml:space="preserve">each </w:delText>
        </w:r>
      </w:del>
      <w:ins w:id="339" w:author="Erin Flater" w:date="2019-12-17T09:08:00Z">
        <w:r w:rsidR="00595A99">
          <w:rPr>
            <w:rFonts w:ascii="Cambria" w:hAnsi="Cambria"/>
            <w:sz w:val="24"/>
            <w:szCs w:val="24"/>
          </w:rPr>
          <w:t xml:space="preserve">both </w:t>
        </w:r>
      </w:ins>
      <w:r w:rsidR="009B78CB">
        <w:rPr>
          <w:rFonts w:ascii="Cambria" w:hAnsi="Cambria"/>
          <w:sz w:val="24"/>
          <w:szCs w:val="24"/>
        </w:rPr>
        <w:t>method</w:t>
      </w:r>
      <w:ins w:id="340" w:author="Erin Flater" w:date="2019-12-17T09:09:00Z">
        <w:r w:rsidR="00595A99">
          <w:rPr>
            <w:rFonts w:ascii="Cambria" w:hAnsi="Cambria"/>
            <w:sz w:val="24"/>
            <w:szCs w:val="24"/>
          </w:rPr>
          <w:t>s</w:t>
        </w:r>
      </w:ins>
      <w:r>
        <w:rPr>
          <w:rFonts w:ascii="Cambria" w:hAnsi="Cambria"/>
          <w:sz w:val="24"/>
          <w:szCs w:val="24"/>
        </w:rPr>
        <w:t xml:space="preserve">. We can see that </w:t>
      </w:r>
      <w:commentRangeStart w:id="341"/>
      <w:r>
        <w:rPr>
          <w:rFonts w:ascii="Cambria" w:hAnsi="Cambria"/>
          <w:sz w:val="24"/>
          <w:szCs w:val="24"/>
        </w:rPr>
        <w:t>our inference from Figure 5</w:t>
      </w:r>
      <w:commentRangeEnd w:id="341"/>
      <w:r w:rsidR="00595A99">
        <w:rPr>
          <w:rStyle w:val="CommentReference"/>
        </w:rPr>
        <w:commentReference w:id="341"/>
      </w:r>
      <w:r>
        <w:rPr>
          <w:rFonts w:ascii="Cambria" w:hAnsi="Cambria"/>
          <w:sz w:val="24"/>
          <w:szCs w:val="24"/>
        </w:rPr>
        <w:t xml:space="preserve"> is right. Since frequency and wavelength are inversely related, as frequency decreases (or as wavelength increases), the </w:t>
      </w:r>
      <w:r w:rsidR="009B78CB">
        <w:rPr>
          <w:rFonts w:ascii="Cambria" w:hAnsi="Cambria"/>
          <w:sz w:val="24"/>
          <w:szCs w:val="24"/>
        </w:rPr>
        <w:t xml:space="preserve">absolute value of the </w:t>
      </w:r>
      <w:r>
        <w:rPr>
          <w:rFonts w:ascii="Cambria" w:hAnsi="Cambria"/>
          <w:sz w:val="24"/>
          <w:szCs w:val="24"/>
        </w:rPr>
        <w:t>stopping potential</w:t>
      </w:r>
      <w:r w:rsidR="009B78CB">
        <w:rPr>
          <w:rFonts w:ascii="Cambria" w:hAnsi="Cambria"/>
          <w:sz w:val="24"/>
          <w:szCs w:val="24"/>
        </w:rPr>
        <w:t xml:space="preserve"> increases. </w:t>
      </w:r>
    </w:p>
    <w:p w14:paraId="10185CF4" w14:textId="77777777" w:rsidR="009B2EA0" w:rsidRDefault="0016250E" w:rsidP="00181D7E">
      <w:pPr>
        <w:rPr>
          <w:rFonts w:ascii="Cambria" w:hAnsi="Cambria"/>
          <w:sz w:val="24"/>
          <w:szCs w:val="24"/>
        </w:rPr>
      </w:pPr>
      <w:r>
        <w:rPr>
          <w:rFonts w:ascii="Cambria" w:hAnsi="Cambria"/>
          <w:noProof/>
          <w:sz w:val="24"/>
          <w:szCs w:val="24"/>
        </w:rPr>
        <w:drawing>
          <wp:inline distT="0" distB="0" distL="0" distR="0" wp14:anchorId="45D0F213" wp14:editId="7BE3ADD2">
            <wp:extent cx="5943600" cy="3228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14:paraId="11B2AAE0" w14:textId="77777777" w:rsidR="0011195E" w:rsidRDefault="0011195E" w:rsidP="0091528A">
      <w:pPr>
        <w:rPr>
          <w:rFonts w:ascii="Cambria" w:hAnsi="Cambria"/>
          <w:sz w:val="24"/>
          <w:szCs w:val="24"/>
        </w:rPr>
      </w:pPr>
      <w:r w:rsidRPr="00B61769">
        <w:rPr>
          <w:rFonts w:ascii="Cambria" w:hAnsi="Cambria"/>
          <w:sz w:val="20"/>
          <w:szCs w:val="20"/>
        </w:rPr>
        <w:lastRenderedPageBreak/>
        <w:t xml:space="preserve">Figure </w:t>
      </w:r>
      <w:r>
        <w:rPr>
          <w:rFonts w:ascii="Cambria" w:hAnsi="Cambria"/>
          <w:sz w:val="20"/>
          <w:szCs w:val="20"/>
        </w:rPr>
        <w:t>11:</w:t>
      </w:r>
      <w:r w:rsidRPr="0011195E">
        <w:rPr>
          <w:rFonts w:ascii="Cambria" w:hAnsi="Cambria"/>
          <w:sz w:val="20"/>
          <w:szCs w:val="20"/>
        </w:rPr>
        <w:t xml:space="preserve"> </w:t>
      </w:r>
      <w:r>
        <w:rPr>
          <w:rFonts w:ascii="Cambria" w:hAnsi="Cambria"/>
          <w:sz w:val="20"/>
          <w:szCs w:val="20"/>
        </w:rPr>
        <w:t xml:space="preserve">A </w:t>
      </w:r>
      <w:r w:rsidRPr="0011195E">
        <w:rPr>
          <w:rFonts w:ascii="Cambria" w:hAnsi="Cambria"/>
          <w:sz w:val="20"/>
          <w:szCs w:val="20"/>
        </w:rPr>
        <w:t>plot</w:t>
      </w:r>
      <w:r>
        <w:rPr>
          <w:rFonts w:ascii="Cambria" w:hAnsi="Cambria"/>
          <w:sz w:val="20"/>
          <w:szCs w:val="20"/>
        </w:rPr>
        <w:t xml:space="preserve"> of </w:t>
      </w:r>
      <w:r w:rsidRPr="0011195E">
        <w:rPr>
          <w:rFonts w:ascii="Cambria" w:hAnsi="Cambria"/>
          <w:sz w:val="20"/>
          <w:szCs w:val="20"/>
        </w:rPr>
        <w:t xml:space="preserve">our </w:t>
      </w:r>
      <w:r>
        <w:rPr>
          <w:rFonts w:ascii="Cambria" w:hAnsi="Cambria"/>
          <w:sz w:val="20"/>
          <w:szCs w:val="20"/>
        </w:rPr>
        <w:t xml:space="preserve">averaged </w:t>
      </w:r>
      <w:r w:rsidRPr="0011195E">
        <w:rPr>
          <w:rFonts w:ascii="Cambria" w:hAnsi="Cambria"/>
          <w:sz w:val="20"/>
          <w:szCs w:val="20"/>
        </w:rPr>
        <w:t xml:space="preserve">data for absolute value of stopping potential versus frequency for each </w:t>
      </w:r>
      <w:r>
        <w:rPr>
          <w:rFonts w:ascii="Cambria" w:hAnsi="Cambria"/>
          <w:sz w:val="20"/>
          <w:szCs w:val="20"/>
        </w:rPr>
        <w:t>frequency</w:t>
      </w:r>
      <w:r w:rsidRPr="0011195E">
        <w:rPr>
          <w:rFonts w:ascii="Cambria" w:hAnsi="Cambria"/>
          <w:sz w:val="20"/>
          <w:szCs w:val="20"/>
        </w:rPr>
        <w:t xml:space="preserve"> of light tested</w:t>
      </w:r>
      <w:r>
        <w:rPr>
          <w:rFonts w:ascii="Cambria" w:hAnsi="Cambria"/>
          <w:sz w:val="20"/>
          <w:szCs w:val="20"/>
        </w:rPr>
        <w:t xml:space="preserve"> along with</w:t>
      </w:r>
      <w:r w:rsidRPr="0011195E">
        <w:rPr>
          <w:rFonts w:ascii="Cambria" w:hAnsi="Cambria"/>
          <w:sz w:val="20"/>
          <w:szCs w:val="20"/>
        </w:rPr>
        <w:t xml:space="preserve"> a linear curve </w:t>
      </w:r>
      <w:r>
        <w:rPr>
          <w:rFonts w:ascii="Cambria" w:hAnsi="Cambria"/>
          <w:sz w:val="20"/>
          <w:szCs w:val="20"/>
        </w:rPr>
        <w:t>representing the average of both</w:t>
      </w:r>
      <w:r w:rsidRPr="0011195E">
        <w:rPr>
          <w:rFonts w:ascii="Cambria" w:hAnsi="Cambria"/>
          <w:sz w:val="20"/>
          <w:szCs w:val="20"/>
        </w:rPr>
        <w:t xml:space="preserve"> method</w:t>
      </w:r>
      <w:r>
        <w:rPr>
          <w:rFonts w:ascii="Cambria" w:hAnsi="Cambria"/>
          <w:sz w:val="20"/>
          <w:szCs w:val="20"/>
        </w:rPr>
        <w:t>s used to determine the stopping potential</w:t>
      </w:r>
      <w:r w:rsidRPr="0011195E">
        <w:rPr>
          <w:rFonts w:ascii="Cambria" w:hAnsi="Cambria"/>
          <w:sz w:val="20"/>
          <w:szCs w:val="20"/>
        </w:rPr>
        <w:t>.</w:t>
      </w:r>
    </w:p>
    <w:p w14:paraId="0E5209A0" w14:textId="77777777" w:rsidR="00394632" w:rsidRDefault="009B78CB" w:rsidP="0091528A">
      <w:pPr>
        <w:rPr>
          <w:rFonts w:ascii="Cambria" w:hAnsi="Cambria"/>
          <w:sz w:val="24"/>
          <w:szCs w:val="24"/>
        </w:rPr>
      </w:pPr>
      <w:r>
        <w:rPr>
          <w:rFonts w:ascii="Cambria" w:hAnsi="Cambria"/>
          <w:sz w:val="24"/>
          <w:szCs w:val="24"/>
        </w:rPr>
        <w:t xml:space="preserve">Figure 11 averages the data from Figure 10 and propagates the uncertainties in the stopping voltage. </w:t>
      </w:r>
      <w:del w:id="342" w:author="Erin Flater" w:date="2019-12-17T09:09:00Z">
        <w:r w:rsidR="00394632" w:rsidDel="00595A99">
          <w:rPr>
            <w:rFonts w:ascii="Cambria" w:hAnsi="Cambria"/>
            <w:sz w:val="24"/>
            <w:szCs w:val="24"/>
          </w:rPr>
          <w:delText xml:space="preserve">Remebering </w:delText>
        </w:r>
      </w:del>
      <w:ins w:id="343" w:author="Erin Flater" w:date="2019-12-17T09:09:00Z">
        <w:r w:rsidR="00595A99">
          <w:rPr>
            <w:rFonts w:ascii="Cambria" w:hAnsi="Cambria"/>
            <w:sz w:val="24"/>
            <w:szCs w:val="24"/>
          </w:rPr>
          <w:t xml:space="preserve">Using </w:t>
        </w:r>
      </w:ins>
      <w:r w:rsidR="00394632">
        <w:rPr>
          <w:rFonts w:ascii="Cambria" w:hAnsi="Cambria"/>
          <w:sz w:val="24"/>
          <w:szCs w:val="24"/>
        </w:rPr>
        <w:t>Equation 5, we can produce an equation that models this averaged linear fit</w:t>
      </w:r>
      <w:ins w:id="344" w:author="Erin Flater" w:date="2019-12-17T09:09:00Z">
        <w:r w:rsidR="00595A99">
          <w:rPr>
            <w:rFonts w:ascii="Cambria" w:hAnsi="Cambria"/>
            <w:sz w:val="24"/>
            <w:szCs w:val="24"/>
          </w:rPr>
          <w:t>:</w:t>
        </w:r>
      </w:ins>
      <w:del w:id="345" w:author="Erin Flater" w:date="2019-12-17T09:09:00Z">
        <w:r w:rsidR="00394632" w:rsidDel="00595A99">
          <w:rPr>
            <w:rFonts w:ascii="Cambria" w:hAnsi="Cambria"/>
            <w:sz w:val="24"/>
            <w:szCs w:val="24"/>
          </w:rPr>
          <w:delText>,</w:delText>
        </w:r>
      </w:del>
    </w:p>
    <w:p w14:paraId="7C480614" w14:textId="77777777" w:rsidR="00394632" w:rsidRDefault="00740DE9" w:rsidP="0091528A">
      <w:pPr>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e</m:t>
              </m:r>
            </m:den>
          </m:f>
          <m:r>
            <w:rPr>
              <w:rFonts w:ascii="Cambria Math" w:hAnsi="Cambria Math"/>
              <w:sz w:val="24"/>
              <w:szCs w:val="24"/>
            </w:rPr>
            <m:t>f-</m:t>
          </m:r>
          <m:f>
            <m:fPr>
              <m:ctrlPr>
                <w:rPr>
                  <w:rFonts w:ascii="Cambria Math" w:hAnsi="Cambria Math"/>
                  <w:i/>
                  <w:sz w:val="24"/>
                  <w:szCs w:val="24"/>
                </w:rPr>
              </m:ctrlPr>
            </m:fPr>
            <m:num>
              <m:r>
                <w:rPr>
                  <w:rFonts w:ascii="Cambria Math" w:hAnsi="Cambria Math"/>
                  <w:sz w:val="24"/>
                  <w:szCs w:val="24"/>
                </w:rPr>
                <m:t>ϕ</m:t>
              </m:r>
            </m:num>
            <m:den>
              <m:r>
                <w:rPr>
                  <w:rFonts w:ascii="Cambria Math" w:hAnsi="Cambria Math"/>
                  <w:sz w:val="24"/>
                  <w:szCs w:val="24"/>
                </w:rPr>
                <m:t>e</m:t>
              </m:r>
            </m:den>
          </m:f>
        </m:oMath>
      </m:oMathPara>
    </w:p>
    <w:p w14:paraId="721E2DFD" w14:textId="77777777" w:rsidR="0091528A" w:rsidRDefault="00394632" w:rsidP="0091528A">
      <w:pPr>
        <w:rPr>
          <w:rFonts w:ascii="Cambria" w:hAnsi="Cambria"/>
          <w:sz w:val="24"/>
          <w:szCs w:val="24"/>
        </w:rPr>
      </w:pPr>
      <w:del w:id="346" w:author="Erin Flater" w:date="2019-12-17T09:09:00Z">
        <w:r w:rsidDel="00595A99">
          <w:rPr>
            <w:rFonts w:ascii="Cambria" w:hAnsi="Cambria"/>
            <w:sz w:val="24"/>
            <w:szCs w:val="24"/>
          </w:rPr>
          <w:delText>W</w:delText>
        </w:r>
      </w:del>
      <w:ins w:id="347" w:author="Erin Flater" w:date="2019-12-17T09:09:00Z">
        <w:r w:rsidR="00595A99">
          <w:rPr>
            <w:rFonts w:ascii="Cambria" w:hAnsi="Cambria"/>
            <w:sz w:val="24"/>
            <w:szCs w:val="24"/>
          </w:rPr>
          <w:t>w</w:t>
        </w:r>
      </w:ins>
      <w:r>
        <w:rPr>
          <w:rFonts w:ascii="Cambria" w:hAnsi="Cambria"/>
          <w:sz w:val="24"/>
          <w:szCs w:val="24"/>
        </w:rPr>
        <w:t xml:space="preserve">here </w:t>
      </w:r>
      <m:oMath>
        <m:r>
          <w:rPr>
            <w:rFonts w:ascii="Cambria Math" w:hAnsi="Cambria Math"/>
            <w:sz w:val="24"/>
            <w:szCs w:val="24"/>
          </w:rPr>
          <m:t>ϕ</m:t>
        </m:r>
      </m:oMath>
      <w:r>
        <w:rPr>
          <w:rFonts w:ascii="Cambria" w:hAnsi="Cambria"/>
          <w:sz w:val="24"/>
          <w:szCs w:val="24"/>
        </w:rPr>
        <w:t xml:space="preserve"> is the work function of the material of the cathode</w:t>
      </w:r>
      <w:del w:id="348" w:author="Erin Flater" w:date="2019-12-17T09:09:00Z">
        <w:r w:rsidDel="00595A99">
          <w:rPr>
            <w:rFonts w:ascii="Cambria" w:hAnsi="Cambria"/>
            <w:sz w:val="24"/>
            <w:szCs w:val="24"/>
          </w:rPr>
          <w:delText>,</w:delText>
        </w:r>
      </w:del>
      <w:r>
        <w:rPr>
          <w:rFonts w:ascii="Cambria" w:hAnsi="Cambria"/>
          <w:sz w:val="24"/>
          <w:szCs w:val="24"/>
        </w:rPr>
        <w:t xml:space="preserve"> and </w:t>
      </w:r>
      <m:oMath>
        <m:r>
          <w:rPr>
            <w:rFonts w:ascii="Cambria Math" w:hAnsi="Cambria Math"/>
            <w:sz w:val="24"/>
            <w:szCs w:val="24"/>
          </w:rPr>
          <m:t>h</m:t>
        </m:r>
      </m:oMath>
      <w:r>
        <w:rPr>
          <w:rFonts w:ascii="Cambria" w:hAnsi="Cambria"/>
          <w:sz w:val="24"/>
          <w:szCs w:val="24"/>
        </w:rPr>
        <w:t xml:space="preserve"> is Planck’s </w:t>
      </w:r>
      <w:proofErr w:type="gramStart"/>
      <w:r>
        <w:rPr>
          <w:rFonts w:ascii="Cambria" w:hAnsi="Cambria"/>
          <w:sz w:val="24"/>
          <w:szCs w:val="24"/>
        </w:rPr>
        <w:t>constant.</w:t>
      </w:r>
      <w:proofErr w:type="gramEnd"/>
      <w:r>
        <w:rPr>
          <w:rFonts w:ascii="Cambria" w:hAnsi="Cambria"/>
          <w:sz w:val="24"/>
          <w:szCs w:val="24"/>
        </w:rPr>
        <w:t xml:space="preserve"> </w:t>
      </w:r>
      <w:r w:rsidR="009B78CB">
        <w:rPr>
          <w:rFonts w:ascii="Cambria" w:hAnsi="Cambria"/>
          <w:sz w:val="24"/>
          <w:szCs w:val="24"/>
        </w:rPr>
        <w:t xml:space="preserve">Using this data, the value of </w:t>
      </w:r>
      <m:oMath>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e</m:t>
            </m:r>
          </m:den>
        </m:f>
      </m:oMath>
      <w:r w:rsidR="009B78CB">
        <w:rPr>
          <w:rFonts w:ascii="Cambria" w:hAnsi="Cambria"/>
          <w:sz w:val="24"/>
          <w:szCs w:val="24"/>
        </w:rPr>
        <w:t xml:space="preserve"> can be computed from the slope of the linear fit. Additionally, the work function of the material used for the cathode can be determined </w:t>
      </w:r>
      <w:r>
        <w:rPr>
          <w:rFonts w:ascii="Cambria" w:hAnsi="Cambria"/>
          <w:sz w:val="24"/>
          <w:szCs w:val="24"/>
        </w:rPr>
        <w:t xml:space="preserve">by finding the linear fit’s y-intercept. </w:t>
      </w:r>
      <w:r w:rsidR="009928A0">
        <w:rPr>
          <w:rFonts w:ascii="Cambria" w:hAnsi="Cambria"/>
          <w:sz w:val="24"/>
          <w:szCs w:val="24"/>
        </w:rPr>
        <w:t xml:space="preserve">We determined the slope of our averaged linear fit to be </w:t>
      </w:r>
      <m:oMath>
        <m:r>
          <w:rPr>
            <w:rFonts w:ascii="Cambria Math" w:hAnsi="Cambria Math"/>
            <w:sz w:val="24"/>
            <w:szCs w:val="24"/>
          </w:rPr>
          <m:t xml:space="preserve">2.6 ×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-15</m:t>
            </m:r>
          </m:sup>
        </m:sSup>
      </m:oMath>
      <w:r w:rsidR="009928A0">
        <w:rPr>
          <w:rFonts w:ascii="Cambria" w:hAnsi="Cambria"/>
          <w:sz w:val="24"/>
          <w:szCs w:val="24"/>
        </w:rPr>
        <w:t xml:space="preserve"> </w:t>
      </w:r>
      <w:r w:rsidR="009928A0" w:rsidRPr="009928A0">
        <w:rPr>
          <w:rFonts w:ascii="Cambria" w:hAnsi="Cambria"/>
          <w:sz w:val="24"/>
          <w:szCs w:val="24"/>
        </w:rPr>
        <w:t>Vs</w:t>
      </w:r>
      <w:r w:rsidR="009928A0">
        <w:rPr>
          <w:rFonts w:ascii="Cambria" w:hAnsi="Cambria"/>
          <w:sz w:val="24"/>
          <w:szCs w:val="24"/>
        </w:rPr>
        <w:t xml:space="preserve">. The expected value of </w:t>
      </w:r>
      <m:oMath>
        <m:r>
          <w:rPr>
            <w:rFonts w:ascii="Cambria Math" w:hAnsi="Cambria Math"/>
            <w:sz w:val="24"/>
            <w:szCs w:val="24"/>
          </w:rPr>
          <m:t>h/e</m:t>
        </m:r>
      </m:oMath>
      <w:r w:rsidR="009928A0">
        <w:rPr>
          <w:rFonts w:ascii="Cambria" w:hAnsi="Cambria"/>
          <w:sz w:val="24"/>
          <w:szCs w:val="24"/>
        </w:rPr>
        <w:t xml:space="preserve"> is</w:t>
      </w:r>
      <w:r w:rsidR="009928A0" w:rsidRPr="009928A0">
        <w:t xml:space="preserve"> </w:t>
      </w:r>
      <w:commentRangeStart w:id="349"/>
      <w:r w:rsidR="009928A0" w:rsidRPr="009928A0">
        <w:rPr>
          <w:rFonts w:ascii="Cambria" w:hAnsi="Cambria"/>
          <w:sz w:val="24"/>
          <w:szCs w:val="24"/>
        </w:rPr>
        <w:t>3.4±0.3×10</w:t>
      </w:r>
      <w:r w:rsidR="009928A0" w:rsidRPr="00595A99">
        <w:rPr>
          <w:rFonts w:ascii="Cambria" w:hAnsi="Cambria"/>
          <w:sz w:val="24"/>
          <w:szCs w:val="24"/>
          <w:vertAlign w:val="superscript"/>
          <w:rPrChange w:id="350" w:author="Erin Flater" w:date="2019-12-17T09:09:00Z">
            <w:rPr>
              <w:rFonts w:ascii="Cambria" w:hAnsi="Cambria"/>
              <w:sz w:val="24"/>
              <w:szCs w:val="24"/>
            </w:rPr>
          </w:rPrChange>
        </w:rPr>
        <w:t>−15</w:t>
      </w:r>
      <w:r w:rsidR="009928A0" w:rsidRPr="009928A0">
        <w:rPr>
          <w:rFonts w:ascii="Cambria" w:hAnsi="Cambria"/>
          <w:sz w:val="24"/>
          <w:szCs w:val="24"/>
        </w:rPr>
        <w:t xml:space="preserve"> Vs</w:t>
      </w:r>
      <w:r w:rsidR="009928A0">
        <w:rPr>
          <w:rFonts w:ascii="Cambria" w:hAnsi="Cambria"/>
          <w:sz w:val="24"/>
          <w:szCs w:val="24"/>
        </w:rPr>
        <w:t xml:space="preserve">. </w:t>
      </w:r>
      <w:commentRangeEnd w:id="349"/>
      <w:r w:rsidR="00595A99">
        <w:rPr>
          <w:rStyle w:val="CommentReference"/>
        </w:rPr>
        <w:commentReference w:id="349"/>
      </w:r>
    </w:p>
    <w:p w14:paraId="0AD74584" w14:textId="77777777" w:rsidR="00222F99" w:rsidRDefault="009928A0">
      <w:pPr>
        <w:rPr>
          <w:rFonts w:ascii="Cambria" w:hAnsi="Cambria"/>
          <w:sz w:val="24"/>
          <w:szCs w:val="24"/>
        </w:rPr>
      </w:pPr>
      <w:r>
        <w:rPr>
          <w:rFonts w:ascii="Cambria" w:hAnsi="Cambria"/>
          <w:sz w:val="24"/>
          <w:szCs w:val="24"/>
        </w:rPr>
        <w:t xml:space="preserve">We were able to determine the value of the work function of the material used for the pates inside the phototube. Our experimentally determined value of the work function is </w:t>
      </w:r>
      <w:commentRangeStart w:id="351"/>
      <w:r w:rsidRPr="009928A0">
        <w:rPr>
          <w:rFonts w:ascii="Cambria" w:hAnsi="Cambria"/>
          <w:sz w:val="24"/>
          <w:szCs w:val="24"/>
        </w:rPr>
        <w:t>0.87</w:t>
      </w:r>
      <w:r>
        <w:rPr>
          <w:rFonts w:ascii="Cambria" w:hAnsi="Cambria"/>
          <w:sz w:val="24"/>
          <w:szCs w:val="24"/>
        </w:rPr>
        <w:t xml:space="preserve"> eV. </w:t>
      </w:r>
      <w:commentRangeEnd w:id="351"/>
      <w:r w:rsidR="00595A99">
        <w:rPr>
          <w:rStyle w:val="CommentReference"/>
        </w:rPr>
        <w:commentReference w:id="351"/>
      </w:r>
      <w:r w:rsidR="007E3F67">
        <w:rPr>
          <w:rFonts w:ascii="Cambria" w:hAnsi="Cambria"/>
          <w:sz w:val="24"/>
          <w:szCs w:val="24"/>
        </w:rPr>
        <w:t>Unfortunately, there is no metal with this value as its work function. T</w:t>
      </w:r>
      <w:commentRangeStart w:id="352"/>
      <w:r w:rsidR="007E3F67">
        <w:rPr>
          <w:rFonts w:ascii="Cambria" w:hAnsi="Cambria"/>
          <w:sz w:val="24"/>
          <w:szCs w:val="24"/>
        </w:rPr>
        <w:t xml:space="preserve">he best estimate we can give for the metal is Rubidium, </w:t>
      </w:r>
      <w:commentRangeEnd w:id="352"/>
      <w:r w:rsidR="00595A99">
        <w:rPr>
          <w:rStyle w:val="CommentReference"/>
        </w:rPr>
        <w:commentReference w:id="352"/>
      </w:r>
      <w:r w:rsidR="007E3F67">
        <w:rPr>
          <w:rFonts w:ascii="Cambria" w:hAnsi="Cambria"/>
          <w:sz w:val="24"/>
          <w:szCs w:val="24"/>
        </w:rPr>
        <w:t xml:space="preserve">because it has the smallest work function of 2.26 eV, but even that value is over two times greater than our experimentally determined value. </w:t>
      </w:r>
      <w:commentRangeStart w:id="353"/>
      <w:r w:rsidR="007E3F67">
        <w:rPr>
          <w:rFonts w:ascii="Cambria" w:hAnsi="Cambria"/>
          <w:sz w:val="24"/>
          <w:szCs w:val="24"/>
        </w:rPr>
        <w:t xml:space="preserve">More analysis is needed. </w:t>
      </w:r>
      <w:commentRangeEnd w:id="353"/>
      <w:r w:rsidR="00595A99">
        <w:rPr>
          <w:rStyle w:val="CommentReference"/>
        </w:rPr>
        <w:commentReference w:id="353"/>
      </w:r>
    </w:p>
    <w:p w14:paraId="7F927D24" w14:textId="77777777" w:rsidR="00222F99" w:rsidRPr="00222F99" w:rsidRDefault="00222F99">
      <w:pPr>
        <w:rPr>
          <w:rFonts w:ascii="Cambria" w:hAnsi="Cambria"/>
          <w:sz w:val="24"/>
          <w:szCs w:val="24"/>
          <w:u w:val="single"/>
        </w:rPr>
      </w:pPr>
      <w:r w:rsidRPr="00222F99">
        <w:rPr>
          <w:rFonts w:ascii="Cambria" w:hAnsi="Cambria"/>
          <w:sz w:val="24"/>
          <w:szCs w:val="24"/>
          <w:u w:val="single"/>
        </w:rPr>
        <w:t>Summary</w:t>
      </w:r>
    </w:p>
    <w:p w14:paraId="31D7C404" w14:textId="77777777" w:rsidR="00222F99" w:rsidDel="007C7787" w:rsidRDefault="007E3F67">
      <w:pPr>
        <w:rPr>
          <w:del w:id="354" w:author="Daniel Opdahl" w:date="2019-12-17T16:25:00Z"/>
          <w:rFonts w:ascii="Cambria" w:hAnsi="Cambria"/>
          <w:sz w:val="24"/>
          <w:szCs w:val="24"/>
        </w:rPr>
      </w:pPr>
      <w:r>
        <w:rPr>
          <w:rFonts w:ascii="Cambria" w:hAnsi="Cambria"/>
          <w:sz w:val="24"/>
          <w:szCs w:val="24"/>
        </w:rPr>
        <w:t xml:space="preserve">The photoelectric experiment was performed by shining light of a particular wavelength on a plate, </w:t>
      </w:r>
      <w:ins w:id="355" w:author="Erin Flater" w:date="2019-12-17T09:12:00Z">
        <w:r w:rsidR="00595A99">
          <w:rPr>
            <w:rFonts w:ascii="Cambria" w:hAnsi="Cambria"/>
            <w:sz w:val="24"/>
            <w:szCs w:val="24"/>
          </w:rPr>
          <w:t xml:space="preserve">which caused </w:t>
        </w:r>
      </w:ins>
      <w:del w:id="356" w:author="Erin Flater" w:date="2019-12-17T09:12:00Z">
        <w:r w:rsidDel="00595A99">
          <w:rPr>
            <w:rFonts w:ascii="Cambria" w:hAnsi="Cambria"/>
            <w:sz w:val="24"/>
            <w:szCs w:val="24"/>
          </w:rPr>
          <w:delText xml:space="preserve">ejecting </w:delText>
        </w:r>
      </w:del>
      <w:r>
        <w:rPr>
          <w:rFonts w:ascii="Cambria" w:hAnsi="Cambria"/>
          <w:sz w:val="24"/>
          <w:szCs w:val="24"/>
        </w:rPr>
        <w:t xml:space="preserve">electrons </w:t>
      </w:r>
      <w:ins w:id="357" w:author="Erin Flater" w:date="2019-12-17T09:12:00Z">
        <w:r w:rsidR="00595A99">
          <w:rPr>
            <w:rFonts w:ascii="Cambria" w:hAnsi="Cambria"/>
            <w:sz w:val="24"/>
            <w:szCs w:val="24"/>
          </w:rPr>
          <w:t xml:space="preserve">to be ejected </w:t>
        </w:r>
      </w:ins>
      <w:r>
        <w:rPr>
          <w:rFonts w:ascii="Cambria" w:hAnsi="Cambria"/>
          <w:sz w:val="24"/>
          <w:szCs w:val="24"/>
        </w:rPr>
        <w:t xml:space="preserve">from that plate. </w:t>
      </w:r>
      <w:commentRangeStart w:id="358"/>
      <w:r>
        <w:rPr>
          <w:rFonts w:ascii="Cambria" w:hAnsi="Cambria"/>
          <w:sz w:val="24"/>
          <w:szCs w:val="24"/>
        </w:rPr>
        <w:t>Inside the phototube, another plate was positioned on the line formed by the light source and the first plate</w:t>
      </w:r>
      <w:commentRangeEnd w:id="358"/>
      <w:r w:rsidR="00595A99">
        <w:rPr>
          <w:rStyle w:val="CommentReference"/>
        </w:rPr>
        <w:commentReference w:id="358"/>
      </w:r>
      <w:r>
        <w:rPr>
          <w:rFonts w:ascii="Cambria" w:hAnsi="Cambria"/>
          <w:sz w:val="24"/>
          <w:szCs w:val="24"/>
        </w:rPr>
        <w:t xml:space="preserve">. An electric potential was created between the two plates and </w:t>
      </w:r>
      <w:r w:rsidR="008A5775">
        <w:rPr>
          <w:rFonts w:ascii="Cambria" w:hAnsi="Cambria"/>
          <w:sz w:val="24"/>
          <w:szCs w:val="24"/>
        </w:rPr>
        <w:t xml:space="preserve">was varied by incremental amounts </w:t>
      </w:r>
      <w:r w:rsidR="00F02DD5">
        <w:rPr>
          <w:rFonts w:ascii="Cambria" w:hAnsi="Cambria"/>
          <w:sz w:val="24"/>
          <w:szCs w:val="24"/>
        </w:rPr>
        <w:t>for both forward and reverse bias. Electrons crossing the gap between the two plates for any given applied voltage would create a current and that current was measured and recorded. Using out gathered data for current for a particular voltage for each filter, we were able to determine the saturation current for each wavelength of light tested by fitting a</w:t>
      </w:r>
      <w:ins w:id="359" w:author="Erin Flater" w:date="2019-12-17T09:12:00Z">
        <w:r w:rsidR="00595A99">
          <w:rPr>
            <w:rFonts w:ascii="Cambria" w:hAnsi="Cambria"/>
            <w:sz w:val="24"/>
            <w:szCs w:val="24"/>
          </w:rPr>
          <w:t>n</w:t>
        </w:r>
      </w:ins>
      <w:r w:rsidR="00F02DD5">
        <w:rPr>
          <w:rFonts w:ascii="Cambria" w:hAnsi="Cambria"/>
          <w:sz w:val="24"/>
          <w:szCs w:val="24"/>
        </w:rPr>
        <w:t xml:space="preserve"> exponential cure to our forward bias data and finding the horizontal asymptote of that curve. Additionally, we were able to determine the stopping potential for each wavelength tested in two ways. First, by finding the threshold value of the horizontal plateau of the data for reverse bias and finding the data point that was closest to that value. Second, by fitting lines to the relatively constant slopes present in the reverse bias graphs and finding the intersection of those two fitted lines. Averaging those values resulted in a measured value for the stopping potential of every wavelength tested, and by plotting the stopping potentials and frequencies (found from the wavelengths of light), we were able to estimate values for </w:t>
      </w:r>
      <m:oMath>
        <m:r>
          <w:rPr>
            <w:rFonts w:ascii="Cambria Math" w:hAnsi="Cambria Math"/>
            <w:sz w:val="24"/>
            <w:szCs w:val="24"/>
          </w:rPr>
          <m:t>h/e</m:t>
        </m:r>
      </m:oMath>
      <w:r w:rsidR="00F02DD5">
        <w:rPr>
          <w:rFonts w:ascii="Cambria" w:hAnsi="Cambria"/>
          <w:sz w:val="24"/>
          <w:szCs w:val="24"/>
        </w:rPr>
        <w:t xml:space="preserve"> and the work function of the material used in the plates inside the phototube. Unfortunately, e</w:t>
      </w:r>
      <w:r>
        <w:rPr>
          <w:rFonts w:ascii="Cambria" w:hAnsi="Cambria"/>
          <w:sz w:val="24"/>
          <w:szCs w:val="24"/>
        </w:rPr>
        <w:t xml:space="preserve">xperimentally determined values of </w:t>
      </w:r>
      <m:oMath>
        <m:r>
          <w:rPr>
            <w:rFonts w:ascii="Cambria Math" w:hAnsi="Cambria Math"/>
            <w:sz w:val="24"/>
            <w:szCs w:val="24"/>
          </w:rPr>
          <m:t>h/e</m:t>
        </m:r>
      </m:oMath>
      <w:r>
        <w:rPr>
          <w:rFonts w:ascii="Cambria" w:hAnsi="Cambria"/>
          <w:sz w:val="24"/>
          <w:szCs w:val="24"/>
        </w:rPr>
        <w:t xml:space="preserve"> and the work function</w:t>
      </w:r>
      <w:r w:rsidR="00F02DD5">
        <w:rPr>
          <w:rFonts w:ascii="Cambria" w:hAnsi="Cambria"/>
          <w:sz w:val="24"/>
          <w:szCs w:val="24"/>
        </w:rPr>
        <w:t xml:space="preserve"> </w:t>
      </w:r>
      <w:r>
        <w:rPr>
          <w:rFonts w:ascii="Cambria" w:hAnsi="Cambria"/>
          <w:sz w:val="24"/>
          <w:szCs w:val="24"/>
        </w:rPr>
        <w:t xml:space="preserve">are inconsistent with known values and expected </w:t>
      </w:r>
      <w:commentRangeStart w:id="360"/>
      <w:r>
        <w:rPr>
          <w:rFonts w:ascii="Cambria" w:hAnsi="Cambria"/>
          <w:sz w:val="24"/>
          <w:szCs w:val="24"/>
        </w:rPr>
        <w:t>values</w:t>
      </w:r>
      <w:commentRangeEnd w:id="360"/>
      <w:r w:rsidR="00595A99">
        <w:rPr>
          <w:rStyle w:val="CommentReference"/>
        </w:rPr>
        <w:commentReference w:id="360"/>
      </w:r>
      <w:r>
        <w:rPr>
          <w:rFonts w:ascii="Cambria" w:hAnsi="Cambria"/>
          <w:sz w:val="24"/>
          <w:szCs w:val="24"/>
        </w:rPr>
        <w:t>.</w:t>
      </w:r>
      <w:bookmarkStart w:id="361" w:name="_GoBack"/>
      <w:bookmarkEnd w:id="361"/>
      <w:del w:id="362" w:author="Daniel Opdahl" w:date="2019-12-17T16:25:00Z">
        <w:r w:rsidDel="007C7787">
          <w:rPr>
            <w:rFonts w:ascii="Cambria" w:hAnsi="Cambria"/>
            <w:sz w:val="24"/>
            <w:szCs w:val="24"/>
          </w:rPr>
          <w:delText xml:space="preserve"> </w:delText>
        </w:r>
      </w:del>
    </w:p>
    <w:p w14:paraId="3D87A3B2" w14:textId="0164313A" w:rsidR="00F02DD5" w:rsidDel="007C7787" w:rsidRDefault="00F02DD5">
      <w:pPr>
        <w:rPr>
          <w:del w:id="363" w:author="Daniel Opdahl" w:date="2019-12-17T16:25:00Z"/>
          <w:rFonts w:ascii="Cambria" w:hAnsi="Cambria"/>
          <w:sz w:val="24"/>
          <w:szCs w:val="24"/>
        </w:rPr>
      </w:pPr>
    </w:p>
    <w:p w14:paraId="179FC021" w14:textId="3EB8EC79" w:rsidR="00A82D17" w:rsidRPr="00A82D17" w:rsidDel="007C7787" w:rsidRDefault="00A82D17">
      <w:pPr>
        <w:rPr>
          <w:del w:id="364" w:author="Daniel Opdahl" w:date="2019-12-17T16:25:00Z"/>
          <w:rFonts w:ascii="Cambria" w:hAnsi="Cambria"/>
          <w:sz w:val="24"/>
          <w:szCs w:val="24"/>
          <w:u w:val="single"/>
        </w:rPr>
      </w:pPr>
      <w:del w:id="365" w:author="Daniel Opdahl" w:date="2019-12-17T16:25:00Z">
        <w:r w:rsidDel="007C7787">
          <w:rPr>
            <w:rFonts w:ascii="Cambria" w:hAnsi="Cambria"/>
            <w:sz w:val="24"/>
            <w:szCs w:val="24"/>
            <w:u w:val="single"/>
          </w:rPr>
          <w:delText>References</w:delText>
        </w:r>
      </w:del>
    </w:p>
    <w:p w14:paraId="669A6B02" w14:textId="77777777" w:rsidR="00A82D17" w:rsidRDefault="00A82D17">
      <w:pPr>
        <w:rPr>
          <w:rFonts w:ascii="Cambria" w:hAnsi="Cambria"/>
          <w:sz w:val="24"/>
          <w:szCs w:val="24"/>
        </w:rPr>
      </w:pPr>
    </w:p>
    <w:p w14:paraId="4D080E55" w14:textId="77777777" w:rsidR="00A82D17" w:rsidRDefault="00A82D17">
      <w:pPr>
        <w:rPr>
          <w:rFonts w:ascii="Cambria" w:hAnsi="Cambria"/>
          <w:sz w:val="24"/>
          <w:szCs w:val="24"/>
        </w:rPr>
      </w:pPr>
    </w:p>
    <w:p w14:paraId="491AAE37" w14:textId="77777777" w:rsidR="0091528A" w:rsidRDefault="0091528A">
      <w:pPr>
        <w:rPr>
          <w:rFonts w:ascii="Cambria" w:hAnsi="Cambria"/>
          <w:sz w:val="24"/>
          <w:szCs w:val="24"/>
          <w:u w:val="single"/>
        </w:rPr>
      </w:pPr>
      <w:r>
        <w:rPr>
          <w:rFonts w:ascii="Cambria" w:hAnsi="Cambria"/>
          <w:sz w:val="24"/>
          <w:szCs w:val="24"/>
          <w:u w:val="single"/>
        </w:rPr>
        <w:t>Appendix A: MATLAB script used for data collection</w:t>
      </w:r>
    </w:p>
    <w:p w14:paraId="1F9A5DEE"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%This script automates the data collection capabilities for the</w:t>
      </w:r>
    </w:p>
    <w:p w14:paraId="00124729"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%PASCO Photoelectric effect apparatus.</w:t>
      </w:r>
    </w:p>
    <w:p w14:paraId="58409F40"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w:t>
      </w:r>
    </w:p>
    <w:p w14:paraId="422A2C4C"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%Both the Keithley </w:t>
      </w:r>
      <w:proofErr w:type="spellStart"/>
      <w:r w:rsidRPr="00FD181E">
        <w:rPr>
          <w:rFonts w:ascii="Courier New" w:eastAsiaTheme="minorHAnsi" w:hAnsi="Courier New" w:cs="Courier New"/>
          <w:color w:val="228B22"/>
          <w:sz w:val="18"/>
          <w:szCs w:val="18"/>
        </w:rPr>
        <w:t>Picoammeter</w:t>
      </w:r>
      <w:proofErr w:type="spellEnd"/>
      <w:r w:rsidRPr="00FD181E">
        <w:rPr>
          <w:rFonts w:ascii="Courier New" w:eastAsiaTheme="minorHAnsi" w:hAnsi="Courier New" w:cs="Courier New"/>
          <w:color w:val="228B22"/>
          <w:sz w:val="18"/>
          <w:szCs w:val="18"/>
        </w:rPr>
        <w:t xml:space="preserve"> and the AMREL </w:t>
      </w:r>
      <w:proofErr w:type="spellStart"/>
      <w:r w:rsidRPr="00FD181E">
        <w:rPr>
          <w:rFonts w:ascii="Courier New" w:eastAsiaTheme="minorHAnsi" w:hAnsi="Courier New" w:cs="Courier New"/>
          <w:color w:val="228B22"/>
          <w:sz w:val="18"/>
          <w:szCs w:val="18"/>
        </w:rPr>
        <w:t>powersupply</w:t>
      </w:r>
      <w:proofErr w:type="spellEnd"/>
      <w:r w:rsidRPr="00FD181E">
        <w:rPr>
          <w:rFonts w:ascii="Courier New" w:eastAsiaTheme="minorHAnsi" w:hAnsi="Courier New" w:cs="Courier New"/>
          <w:color w:val="228B22"/>
          <w:sz w:val="18"/>
          <w:szCs w:val="18"/>
        </w:rPr>
        <w:t xml:space="preserve"> should be</w:t>
      </w:r>
    </w:p>
    <w:p w14:paraId="66F2431D"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%connected in series to the computer using the Agilent GPIB-to-USB cable, and the</w:t>
      </w:r>
    </w:p>
    <w:p w14:paraId="770591C3"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%GPIB-to-GPIB cable.</w:t>
      </w:r>
    </w:p>
    <w:p w14:paraId="2BB5EB10"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w:t>
      </w:r>
    </w:p>
    <w:p w14:paraId="7D079D26"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Code exported from </w:t>
      </w:r>
      <w:proofErr w:type="spellStart"/>
      <w:r w:rsidRPr="00FD181E">
        <w:rPr>
          <w:rFonts w:ascii="Courier New" w:eastAsiaTheme="minorHAnsi" w:hAnsi="Courier New" w:cs="Courier New"/>
          <w:color w:val="228B22"/>
          <w:sz w:val="18"/>
          <w:szCs w:val="18"/>
        </w:rPr>
        <w:t>tmtool</w:t>
      </w:r>
      <w:proofErr w:type="spellEnd"/>
      <w:r w:rsidRPr="00FD181E">
        <w:rPr>
          <w:rFonts w:ascii="Courier New" w:eastAsiaTheme="minorHAnsi" w:hAnsi="Courier New" w:cs="Courier New"/>
          <w:color w:val="228B22"/>
          <w:sz w:val="18"/>
          <w:szCs w:val="18"/>
        </w:rPr>
        <w:t xml:space="preserve"> for Keithley Ammeter</w:t>
      </w:r>
    </w:p>
    <w:p w14:paraId="2824C0EE"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Find a VISA-GPIB object.</w:t>
      </w:r>
    </w:p>
    <w:p w14:paraId="250A2355"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obj1 = </w:t>
      </w:r>
      <w:proofErr w:type="spellStart"/>
      <w:proofErr w:type="gramStart"/>
      <w:r w:rsidRPr="00FD181E">
        <w:rPr>
          <w:rFonts w:ascii="Courier New" w:eastAsiaTheme="minorHAnsi" w:hAnsi="Courier New" w:cs="Courier New"/>
          <w:sz w:val="18"/>
          <w:szCs w:val="18"/>
        </w:rPr>
        <w:t>instrfind</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'Type'</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'visa-</w:t>
      </w:r>
      <w:proofErr w:type="spellStart"/>
      <w:r w:rsidRPr="00FD181E">
        <w:rPr>
          <w:rFonts w:ascii="Courier New" w:eastAsiaTheme="minorHAnsi" w:hAnsi="Courier New" w:cs="Courier New"/>
          <w:color w:val="A020F0"/>
          <w:sz w:val="18"/>
          <w:szCs w:val="18"/>
        </w:rPr>
        <w:t>gpib</w:t>
      </w:r>
      <w:proofErr w:type="spellEnd"/>
      <w:r w:rsidRPr="00FD181E">
        <w:rPr>
          <w:rFonts w:ascii="Courier New" w:eastAsiaTheme="minorHAnsi" w:hAnsi="Courier New" w:cs="Courier New"/>
          <w:color w:val="A020F0"/>
          <w:sz w:val="18"/>
          <w:szCs w:val="18"/>
        </w:rPr>
        <w:t>'</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w:t>
      </w:r>
      <w:proofErr w:type="spellStart"/>
      <w:r w:rsidRPr="00FD181E">
        <w:rPr>
          <w:rFonts w:ascii="Courier New" w:eastAsiaTheme="minorHAnsi" w:hAnsi="Courier New" w:cs="Courier New"/>
          <w:color w:val="A020F0"/>
          <w:sz w:val="18"/>
          <w:szCs w:val="18"/>
        </w:rPr>
        <w:t>RsrcName</w:t>
      </w:r>
      <w:proofErr w:type="spellEnd"/>
      <w:r w:rsidRPr="00FD181E">
        <w:rPr>
          <w:rFonts w:ascii="Courier New" w:eastAsiaTheme="minorHAnsi" w:hAnsi="Courier New" w:cs="Courier New"/>
          <w:color w:val="A020F0"/>
          <w:sz w:val="18"/>
          <w:szCs w:val="18"/>
        </w:rPr>
        <w:t>'</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'GPIB0::14::INSTR'</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'Tag'</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w:t>
      </w:r>
      <w:r w:rsidRPr="00FD181E">
        <w:rPr>
          <w:rFonts w:ascii="Courier New" w:eastAsiaTheme="minorHAnsi" w:hAnsi="Courier New" w:cs="Courier New"/>
          <w:sz w:val="18"/>
          <w:szCs w:val="18"/>
        </w:rPr>
        <w:t>);</w:t>
      </w:r>
    </w:p>
    <w:p w14:paraId="10FA488D"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14:paraId="6CBE0670"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Create the VISA-GPIB object if it does not exist</w:t>
      </w:r>
    </w:p>
    <w:p w14:paraId="5109DFE3"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otherwise use the object that was found.</w:t>
      </w:r>
    </w:p>
    <w:p w14:paraId="02DEE235"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if</w:t>
      </w: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isempty</w:t>
      </w:r>
      <w:proofErr w:type="spellEnd"/>
      <w:r w:rsidRPr="00FD181E">
        <w:rPr>
          <w:rFonts w:ascii="Courier New" w:eastAsiaTheme="minorHAnsi" w:hAnsi="Courier New" w:cs="Courier New"/>
          <w:sz w:val="18"/>
          <w:szCs w:val="18"/>
        </w:rPr>
        <w:t>(obj1)</w:t>
      </w:r>
    </w:p>
    <w:p w14:paraId="3B98BD75"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obj1 = </w:t>
      </w:r>
      <w:proofErr w:type="gramStart"/>
      <w:r w:rsidRPr="00FD181E">
        <w:rPr>
          <w:rFonts w:ascii="Courier New" w:eastAsiaTheme="minorHAnsi" w:hAnsi="Courier New" w:cs="Courier New"/>
          <w:sz w:val="18"/>
          <w:szCs w:val="18"/>
        </w:rPr>
        <w:t>visa(</w:t>
      </w:r>
      <w:proofErr w:type="gramEnd"/>
      <w:r w:rsidRPr="00FD181E">
        <w:rPr>
          <w:rFonts w:ascii="Courier New" w:eastAsiaTheme="minorHAnsi" w:hAnsi="Courier New" w:cs="Courier New"/>
          <w:color w:val="A020F0"/>
          <w:sz w:val="18"/>
          <w:szCs w:val="18"/>
        </w:rPr>
        <w:t>'AGILENT'</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'GPIB0::14::INSTR'</w:t>
      </w:r>
      <w:r w:rsidRPr="00FD181E">
        <w:rPr>
          <w:rFonts w:ascii="Courier New" w:eastAsiaTheme="minorHAnsi" w:hAnsi="Courier New" w:cs="Courier New"/>
          <w:sz w:val="18"/>
          <w:szCs w:val="18"/>
        </w:rPr>
        <w:t>);</w:t>
      </w:r>
    </w:p>
    <w:p w14:paraId="6DA8FFCE"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else</w:t>
      </w:r>
    </w:p>
    <w:p w14:paraId="076A6B90"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fclose</w:t>
      </w:r>
      <w:proofErr w:type="spellEnd"/>
      <w:r w:rsidRPr="00FD181E">
        <w:rPr>
          <w:rFonts w:ascii="Courier New" w:eastAsiaTheme="minorHAnsi" w:hAnsi="Courier New" w:cs="Courier New"/>
          <w:sz w:val="18"/>
          <w:szCs w:val="18"/>
        </w:rPr>
        <w:t>(obj1);</w:t>
      </w:r>
    </w:p>
    <w:p w14:paraId="18AD322E"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obj1 = obj1(1);</w:t>
      </w:r>
    </w:p>
    <w:p w14:paraId="476AD166"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end</w:t>
      </w:r>
    </w:p>
    <w:p w14:paraId="67F002DB"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 xml:space="preserve"> </w:t>
      </w:r>
    </w:p>
    <w:p w14:paraId="7DAA6C5D"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Connect to instrument object, obj1.</w:t>
      </w:r>
    </w:p>
    <w:p w14:paraId="0E0C1FB4"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fopen</w:t>
      </w:r>
      <w:proofErr w:type="spellEnd"/>
      <w:r w:rsidRPr="00FD181E">
        <w:rPr>
          <w:rFonts w:ascii="Courier New" w:eastAsiaTheme="minorHAnsi" w:hAnsi="Courier New" w:cs="Courier New"/>
          <w:sz w:val="18"/>
          <w:szCs w:val="18"/>
        </w:rPr>
        <w:t>(obj1);</w:t>
      </w:r>
    </w:p>
    <w:p w14:paraId="0228EFDF"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14:paraId="7786E951"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Code exported from </w:t>
      </w:r>
      <w:proofErr w:type="spellStart"/>
      <w:r w:rsidRPr="00FD181E">
        <w:rPr>
          <w:rFonts w:ascii="Courier New" w:eastAsiaTheme="minorHAnsi" w:hAnsi="Courier New" w:cs="Courier New"/>
          <w:color w:val="228B22"/>
          <w:sz w:val="18"/>
          <w:szCs w:val="18"/>
        </w:rPr>
        <w:t>tmtool</w:t>
      </w:r>
      <w:proofErr w:type="spellEnd"/>
      <w:r w:rsidRPr="00FD181E">
        <w:rPr>
          <w:rFonts w:ascii="Courier New" w:eastAsiaTheme="minorHAnsi" w:hAnsi="Courier New" w:cs="Courier New"/>
          <w:color w:val="228B22"/>
          <w:sz w:val="18"/>
          <w:szCs w:val="18"/>
        </w:rPr>
        <w:t xml:space="preserve"> for AMREL </w:t>
      </w:r>
      <w:proofErr w:type="spellStart"/>
      <w:r w:rsidRPr="00FD181E">
        <w:rPr>
          <w:rFonts w:ascii="Courier New" w:eastAsiaTheme="minorHAnsi" w:hAnsi="Courier New" w:cs="Courier New"/>
          <w:color w:val="228B22"/>
          <w:sz w:val="18"/>
          <w:szCs w:val="18"/>
        </w:rPr>
        <w:t>powersupply</w:t>
      </w:r>
      <w:proofErr w:type="spellEnd"/>
    </w:p>
    <w:p w14:paraId="0DB1C82F"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Find a VISA-GPIB object.</w:t>
      </w:r>
    </w:p>
    <w:p w14:paraId="785971F0"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obj2 = </w:t>
      </w:r>
      <w:proofErr w:type="spellStart"/>
      <w:proofErr w:type="gramStart"/>
      <w:r w:rsidRPr="00FD181E">
        <w:rPr>
          <w:rFonts w:ascii="Courier New" w:eastAsiaTheme="minorHAnsi" w:hAnsi="Courier New" w:cs="Courier New"/>
          <w:sz w:val="18"/>
          <w:szCs w:val="18"/>
        </w:rPr>
        <w:t>instrfind</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'Type'</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'visa-</w:t>
      </w:r>
      <w:proofErr w:type="spellStart"/>
      <w:r w:rsidRPr="00FD181E">
        <w:rPr>
          <w:rFonts w:ascii="Courier New" w:eastAsiaTheme="minorHAnsi" w:hAnsi="Courier New" w:cs="Courier New"/>
          <w:color w:val="A020F0"/>
          <w:sz w:val="18"/>
          <w:szCs w:val="18"/>
        </w:rPr>
        <w:t>gpib</w:t>
      </w:r>
      <w:proofErr w:type="spellEnd"/>
      <w:r w:rsidRPr="00FD181E">
        <w:rPr>
          <w:rFonts w:ascii="Courier New" w:eastAsiaTheme="minorHAnsi" w:hAnsi="Courier New" w:cs="Courier New"/>
          <w:color w:val="A020F0"/>
          <w:sz w:val="18"/>
          <w:szCs w:val="18"/>
        </w:rPr>
        <w:t>'</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w:t>
      </w:r>
      <w:proofErr w:type="spellStart"/>
      <w:r w:rsidRPr="00FD181E">
        <w:rPr>
          <w:rFonts w:ascii="Courier New" w:eastAsiaTheme="minorHAnsi" w:hAnsi="Courier New" w:cs="Courier New"/>
          <w:color w:val="A020F0"/>
          <w:sz w:val="18"/>
          <w:szCs w:val="18"/>
        </w:rPr>
        <w:t>RsrcName</w:t>
      </w:r>
      <w:proofErr w:type="spellEnd"/>
      <w:r w:rsidRPr="00FD181E">
        <w:rPr>
          <w:rFonts w:ascii="Courier New" w:eastAsiaTheme="minorHAnsi" w:hAnsi="Courier New" w:cs="Courier New"/>
          <w:color w:val="A020F0"/>
          <w:sz w:val="18"/>
          <w:szCs w:val="18"/>
        </w:rPr>
        <w:t>'</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'GPIB0::12::0::INSTR'</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'Tag'</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w:t>
      </w:r>
      <w:r w:rsidRPr="00FD181E">
        <w:rPr>
          <w:rFonts w:ascii="Courier New" w:eastAsiaTheme="minorHAnsi" w:hAnsi="Courier New" w:cs="Courier New"/>
          <w:sz w:val="18"/>
          <w:szCs w:val="18"/>
        </w:rPr>
        <w:t>);</w:t>
      </w:r>
    </w:p>
    <w:p w14:paraId="1A74ED3D"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14:paraId="12BE0A1D"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Create the VISA-GPIB object if it does not exist</w:t>
      </w:r>
    </w:p>
    <w:p w14:paraId="1F96C2EB"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otherwise use the object that was found.</w:t>
      </w:r>
    </w:p>
    <w:p w14:paraId="75C076AD"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if</w:t>
      </w: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isempty</w:t>
      </w:r>
      <w:proofErr w:type="spellEnd"/>
      <w:r w:rsidRPr="00FD181E">
        <w:rPr>
          <w:rFonts w:ascii="Courier New" w:eastAsiaTheme="minorHAnsi" w:hAnsi="Courier New" w:cs="Courier New"/>
          <w:sz w:val="18"/>
          <w:szCs w:val="18"/>
        </w:rPr>
        <w:t>(obj2)</w:t>
      </w:r>
    </w:p>
    <w:p w14:paraId="7395CBB9"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obj2 = </w:t>
      </w:r>
      <w:proofErr w:type="gramStart"/>
      <w:r w:rsidRPr="00FD181E">
        <w:rPr>
          <w:rFonts w:ascii="Courier New" w:eastAsiaTheme="minorHAnsi" w:hAnsi="Courier New" w:cs="Courier New"/>
          <w:sz w:val="18"/>
          <w:szCs w:val="18"/>
        </w:rPr>
        <w:t>visa(</w:t>
      </w:r>
      <w:proofErr w:type="gramEnd"/>
      <w:r w:rsidRPr="00FD181E">
        <w:rPr>
          <w:rFonts w:ascii="Courier New" w:eastAsiaTheme="minorHAnsi" w:hAnsi="Courier New" w:cs="Courier New"/>
          <w:color w:val="A020F0"/>
          <w:sz w:val="18"/>
          <w:szCs w:val="18"/>
        </w:rPr>
        <w:t>'AGILENT'</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'GPIB0::12::0::INSTR'</w:t>
      </w:r>
      <w:r w:rsidRPr="00FD181E">
        <w:rPr>
          <w:rFonts w:ascii="Courier New" w:eastAsiaTheme="minorHAnsi" w:hAnsi="Courier New" w:cs="Courier New"/>
          <w:sz w:val="18"/>
          <w:szCs w:val="18"/>
        </w:rPr>
        <w:t>);</w:t>
      </w:r>
    </w:p>
    <w:p w14:paraId="54B5623B"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else</w:t>
      </w:r>
    </w:p>
    <w:p w14:paraId="4D864C2C"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fclose</w:t>
      </w:r>
      <w:proofErr w:type="spellEnd"/>
      <w:r w:rsidRPr="00FD181E">
        <w:rPr>
          <w:rFonts w:ascii="Courier New" w:eastAsiaTheme="minorHAnsi" w:hAnsi="Courier New" w:cs="Courier New"/>
          <w:sz w:val="18"/>
          <w:szCs w:val="18"/>
        </w:rPr>
        <w:t>(obj2);</w:t>
      </w:r>
    </w:p>
    <w:p w14:paraId="34250C8D"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obj2 = obj2(1);</w:t>
      </w:r>
    </w:p>
    <w:p w14:paraId="0C5F4B87"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end</w:t>
      </w:r>
    </w:p>
    <w:p w14:paraId="3EE12667"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 xml:space="preserve"> </w:t>
      </w:r>
    </w:p>
    <w:p w14:paraId="5E8B0546"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Connect to instrument object, obj2.</w:t>
      </w:r>
    </w:p>
    <w:p w14:paraId="16562FB1"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fopen</w:t>
      </w:r>
      <w:proofErr w:type="spellEnd"/>
      <w:r w:rsidRPr="00FD181E">
        <w:rPr>
          <w:rFonts w:ascii="Courier New" w:eastAsiaTheme="minorHAnsi" w:hAnsi="Courier New" w:cs="Courier New"/>
          <w:sz w:val="18"/>
          <w:szCs w:val="18"/>
        </w:rPr>
        <w:t>(obj2);</w:t>
      </w:r>
    </w:p>
    <w:p w14:paraId="037043F0"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14:paraId="04EB0F3B"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Automating Photoelectric effect data </w:t>
      </w:r>
      <w:proofErr w:type="spellStart"/>
      <w:r w:rsidRPr="00FD181E">
        <w:rPr>
          <w:rFonts w:ascii="Courier New" w:eastAsiaTheme="minorHAnsi" w:hAnsi="Courier New" w:cs="Courier New"/>
          <w:color w:val="228B22"/>
          <w:sz w:val="18"/>
          <w:szCs w:val="18"/>
        </w:rPr>
        <w:t>acquistion</w:t>
      </w:r>
      <w:proofErr w:type="spellEnd"/>
    </w:p>
    <w:p w14:paraId="48B3F105"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%Prompts for the user</w:t>
      </w:r>
    </w:p>
    <w:p w14:paraId="3A323B90"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vstart</w:t>
      </w:r>
      <w:proofErr w:type="spellEnd"/>
      <w:r w:rsidRPr="00FD181E">
        <w:rPr>
          <w:rFonts w:ascii="Courier New" w:eastAsiaTheme="minorHAnsi" w:hAnsi="Courier New" w:cs="Courier New"/>
          <w:sz w:val="18"/>
          <w:szCs w:val="18"/>
        </w:rPr>
        <w:t xml:space="preserve"> = </w:t>
      </w:r>
      <w:proofErr w:type="gramStart"/>
      <w:r w:rsidRPr="00FD181E">
        <w:rPr>
          <w:rFonts w:ascii="Courier New" w:eastAsiaTheme="minorHAnsi" w:hAnsi="Courier New" w:cs="Courier New"/>
          <w:sz w:val="18"/>
          <w:szCs w:val="18"/>
        </w:rPr>
        <w:t>input(</w:t>
      </w:r>
      <w:proofErr w:type="gramEnd"/>
      <w:r w:rsidRPr="00FD181E">
        <w:rPr>
          <w:rFonts w:ascii="Courier New" w:eastAsiaTheme="minorHAnsi" w:hAnsi="Courier New" w:cs="Courier New"/>
          <w:color w:val="A020F0"/>
          <w:sz w:val="18"/>
          <w:szCs w:val="18"/>
        </w:rPr>
        <w:t xml:space="preserve">'Input your desired initial value for the </w:t>
      </w:r>
      <w:proofErr w:type="spellStart"/>
      <w:r w:rsidRPr="00FD181E">
        <w:rPr>
          <w:rFonts w:ascii="Courier New" w:eastAsiaTheme="minorHAnsi" w:hAnsi="Courier New" w:cs="Courier New"/>
          <w:color w:val="A020F0"/>
          <w:sz w:val="18"/>
          <w:szCs w:val="18"/>
        </w:rPr>
        <w:t>powersupply</w:t>
      </w:r>
      <w:proofErr w:type="spellEnd"/>
      <w:r w:rsidRPr="00FD181E">
        <w:rPr>
          <w:rFonts w:ascii="Courier New" w:eastAsiaTheme="minorHAnsi" w:hAnsi="Courier New" w:cs="Courier New"/>
          <w:color w:val="A020F0"/>
          <w:sz w:val="18"/>
          <w:szCs w:val="18"/>
        </w:rPr>
        <w:t xml:space="preserve"> voltage (in V): '</w:t>
      </w:r>
      <w:r w:rsidRPr="00FD181E">
        <w:rPr>
          <w:rFonts w:ascii="Courier New" w:eastAsiaTheme="minorHAnsi" w:hAnsi="Courier New" w:cs="Courier New"/>
          <w:sz w:val="18"/>
          <w:szCs w:val="18"/>
        </w:rPr>
        <w:t>);</w:t>
      </w:r>
    </w:p>
    <w:p w14:paraId="3423C89F"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vend = </w:t>
      </w:r>
      <w:proofErr w:type="gramStart"/>
      <w:r w:rsidRPr="00FD181E">
        <w:rPr>
          <w:rFonts w:ascii="Courier New" w:eastAsiaTheme="minorHAnsi" w:hAnsi="Courier New" w:cs="Courier New"/>
          <w:sz w:val="18"/>
          <w:szCs w:val="18"/>
        </w:rPr>
        <w:t>input(</w:t>
      </w:r>
      <w:proofErr w:type="gramEnd"/>
      <w:r w:rsidRPr="00FD181E">
        <w:rPr>
          <w:rFonts w:ascii="Courier New" w:eastAsiaTheme="minorHAnsi" w:hAnsi="Courier New" w:cs="Courier New"/>
          <w:color w:val="A020F0"/>
          <w:sz w:val="18"/>
          <w:szCs w:val="18"/>
        </w:rPr>
        <w:t xml:space="preserve">'Input your desired final value for the </w:t>
      </w:r>
      <w:proofErr w:type="spellStart"/>
      <w:r w:rsidRPr="00FD181E">
        <w:rPr>
          <w:rFonts w:ascii="Courier New" w:eastAsiaTheme="minorHAnsi" w:hAnsi="Courier New" w:cs="Courier New"/>
          <w:color w:val="A020F0"/>
          <w:sz w:val="18"/>
          <w:szCs w:val="18"/>
        </w:rPr>
        <w:t>powersupply</w:t>
      </w:r>
      <w:proofErr w:type="spellEnd"/>
      <w:r w:rsidRPr="00FD181E">
        <w:rPr>
          <w:rFonts w:ascii="Courier New" w:eastAsiaTheme="minorHAnsi" w:hAnsi="Courier New" w:cs="Courier New"/>
          <w:color w:val="A020F0"/>
          <w:sz w:val="18"/>
          <w:szCs w:val="18"/>
        </w:rPr>
        <w:t xml:space="preserve"> voltage(in V): '</w:t>
      </w:r>
      <w:r w:rsidRPr="00FD181E">
        <w:rPr>
          <w:rFonts w:ascii="Courier New" w:eastAsiaTheme="minorHAnsi" w:hAnsi="Courier New" w:cs="Courier New"/>
          <w:sz w:val="18"/>
          <w:szCs w:val="18"/>
        </w:rPr>
        <w:t>);</w:t>
      </w:r>
    </w:p>
    <w:p w14:paraId="5BD45646"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vstep</w:t>
      </w:r>
      <w:proofErr w:type="spellEnd"/>
      <w:r w:rsidRPr="00FD181E">
        <w:rPr>
          <w:rFonts w:ascii="Courier New" w:eastAsiaTheme="minorHAnsi" w:hAnsi="Courier New" w:cs="Courier New"/>
          <w:sz w:val="18"/>
          <w:szCs w:val="18"/>
        </w:rPr>
        <w:t xml:space="preserve"> = </w:t>
      </w:r>
      <w:proofErr w:type="gramStart"/>
      <w:r w:rsidRPr="00FD181E">
        <w:rPr>
          <w:rFonts w:ascii="Courier New" w:eastAsiaTheme="minorHAnsi" w:hAnsi="Courier New" w:cs="Courier New"/>
          <w:sz w:val="18"/>
          <w:szCs w:val="18"/>
        </w:rPr>
        <w:t>input(</w:t>
      </w:r>
      <w:proofErr w:type="gramEnd"/>
      <w:r w:rsidRPr="00FD181E">
        <w:rPr>
          <w:rFonts w:ascii="Courier New" w:eastAsiaTheme="minorHAnsi" w:hAnsi="Courier New" w:cs="Courier New"/>
          <w:color w:val="A020F0"/>
          <w:sz w:val="18"/>
          <w:szCs w:val="18"/>
        </w:rPr>
        <w:t xml:space="preserve">'Input the step size for the </w:t>
      </w:r>
      <w:proofErr w:type="spellStart"/>
      <w:r w:rsidRPr="00FD181E">
        <w:rPr>
          <w:rFonts w:ascii="Courier New" w:eastAsiaTheme="minorHAnsi" w:hAnsi="Courier New" w:cs="Courier New"/>
          <w:color w:val="A020F0"/>
          <w:sz w:val="18"/>
          <w:szCs w:val="18"/>
        </w:rPr>
        <w:t>powersupply</w:t>
      </w:r>
      <w:proofErr w:type="spellEnd"/>
      <w:r w:rsidRPr="00FD181E">
        <w:rPr>
          <w:rFonts w:ascii="Courier New" w:eastAsiaTheme="minorHAnsi" w:hAnsi="Courier New" w:cs="Courier New"/>
          <w:color w:val="A020F0"/>
          <w:sz w:val="18"/>
          <w:szCs w:val="18"/>
        </w:rPr>
        <w:t xml:space="preserve"> voltage (in V): '</w:t>
      </w:r>
      <w:r w:rsidRPr="00FD181E">
        <w:rPr>
          <w:rFonts w:ascii="Courier New" w:eastAsiaTheme="minorHAnsi" w:hAnsi="Courier New" w:cs="Courier New"/>
          <w:sz w:val="18"/>
          <w:szCs w:val="18"/>
        </w:rPr>
        <w:t>);</w:t>
      </w:r>
    </w:p>
    <w:p w14:paraId="7BFEA573"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14:paraId="731E2DCD"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n = (vend - </w:t>
      </w:r>
      <w:proofErr w:type="spellStart"/>
      <w:r w:rsidRPr="00FD181E">
        <w:rPr>
          <w:rFonts w:ascii="Courier New" w:eastAsiaTheme="minorHAnsi" w:hAnsi="Courier New" w:cs="Courier New"/>
          <w:sz w:val="18"/>
          <w:szCs w:val="18"/>
        </w:rPr>
        <w:t>vstart</w:t>
      </w:r>
      <w:proofErr w:type="spellEnd"/>
      <w:r w:rsidRPr="00FD181E">
        <w:rPr>
          <w:rFonts w:ascii="Courier New" w:eastAsiaTheme="minorHAnsi" w:hAnsi="Courier New" w:cs="Courier New"/>
          <w:sz w:val="18"/>
          <w:szCs w:val="18"/>
        </w:rPr>
        <w:t>)/</w:t>
      </w:r>
      <w:proofErr w:type="spellStart"/>
      <w:r w:rsidRPr="00FD181E">
        <w:rPr>
          <w:rFonts w:ascii="Courier New" w:eastAsiaTheme="minorHAnsi" w:hAnsi="Courier New" w:cs="Courier New"/>
          <w:sz w:val="18"/>
          <w:szCs w:val="18"/>
        </w:rPr>
        <w:t>vstep</w:t>
      </w:r>
      <w:proofErr w:type="spellEnd"/>
      <w:r w:rsidRPr="00FD181E">
        <w:rPr>
          <w:rFonts w:ascii="Courier New" w:eastAsiaTheme="minorHAnsi" w:hAnsi="Courier New" w:cs="Courier New"/>
          <w:sz w:val="18"/>
          <w:szCs w:val="18"/>
        </w:rPr>
        <w:t xml:space="preserve"> + 1;</w:t>
      </w:r>
    </w:p>
    <w:p w14:paraId="67D00995"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voltage = (</w:t>
      </w:r>
      <w:proofErr w:type="spellStart"/>
      <w:proofErr w:type="gramStart"/>
      <w:r w:rsidRPr="00FD181E">
        <w:rPr>
          <w:rFonts w:ascii="Courier New" w:eastAsiaTheme="minorHAnsi" w:hAnsi="Courier New" w:cs="Courier New"/>
          <w:sz w:val="18"/>
          <w:szCs w:val="18"/>
        </w:rPr>
        <w:t>vstart:vstep</w:t>
      </w:r>
      <w:proofErr w:type="gramEnd"/>
      <w:r w:rsidRPr="00FD181E">
        <w:rPr>
          <w:rFonts w:ascii="Courier New" w:eastAsiaTheme="minorHAnsi" w:hAnsi="Courier New" w:cs="Courier New"/>
          <w:sz w:val="18"/>
          <w:szCs w:val="18"/>
        </w:rPr>
        <w:t>:vend</w:t>
      </w:r>
      <w:proofErr w:type="spellEnd"/>
      <w:r w:rsidRPr="00FD181E">
        <w:rPr>
          <w:rFonts w:ascii="Courier New" w:eastAsiaTheme="minorHAnsi" w:hAnsi="Courier New" w:cs="Courier New"/>
          <w:sz w:val="18"/>
          <w:szCs w:val="18"/>
        </w:rPr>
        <w:t>)';</w:t>
      </w:r>
    </w:p>
    <w:p w14:paraId="330C7990"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14:paraId="00A05A64"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%initialize output data vector</w:t>
      </w:r>
    </w:p>
    <w:p w14:paraId="22B84FF9"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current = zeros(n,1);</w:t>
      </w:r>
    </w:p>
    <w:p w14:paraId="13E0CC4B"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14:paraId="320A0724"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lastRenderedPageBreak/>
        <w:t>for</w:t>
      </w: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xml:space="preserve"> = </w:t>
      </w:r>
      <w:proofErr w:type="gramStart"/>
      <w:r w:rsidRPr="00FD181E">
        <w:rPr>
          <w:rFonts w:ascii="Courier New" w:eastAsiaTheme="minorHAnsi" w:hAnsi="Courier New" w:cs="Courier New"/>
          <w:sz w:val="18"/>
          <w:szCs w:val="18"/>
        </w:rPr>
        <w:t>1:n</w:t>
      </w:r>
      <w:proofErr w:type="gramEnd"/>
    </w:p>
    <w:p w14:paraId="45C0C083"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228B22"/>
          <w:sz w:val="18"/>
          <w:szCs w:val="18"/>
        </w:rPr>
        <w:t>% Communicating with instrument object, obj2: Setting voltage</w:t>
      </w:r>
    </w:p>
    <w:p w14:paraId="0EA64E47"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roofErr w:type="spellStart"/>
      <w:proofErr w:type="gramStart"/>
      <w:r w:rsidRPr="00FD181E">
        <w:rPr>
          <w:rFonts w:ascii="Courier New" w:eastAsiaTheme="minorHAnsi" w:hAnsi="Courier New" w:cs="Courier New"/>
          <w:sz w:val="18"/>
          <w:szCs w:val="18"/>
        </w:rPr>
        <w:t>fprintf</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 xml:space="preserve">obj2, </w:t>
      </w:r>
      <w:proofErr w:type="spellStart"/>
      <w:r w:rsidRPr="00FD181E">
        <w:rPr>
          <w:rFonts w:ascii="Courier New" w:eastAsiaTheme="minorHAnsi" w:hAnsi="Courier New" w:cs="Courier New"/>
          <w:sz w:val="18"/>
          <w:szCs w:val="18"/>
        </w:rPr>
        <w:t>horzcat</w:t>
      </w:r>
      <w:proofErr w:type="spellEnd"/>
      <w:r w:rsidRPr="00FD181E">
        <w:rPr>
          <w:rFonts w:ascii="Courier New" w:eastAsiaTheme="minorHAnsi" w:hAnsi="Courier New" w:cs="Courier New"/>
          <w:sz w:val="18"/>
          <w:szCs w:val="18"/>
        </w:rPr>
        <w:t>(</w:t>
      </w:r>
      <w:r w:rsidRPr="00FD181E">
        <w:rPr>
          <w:rFonts w:ascii="Courier New" w:eastAsiaTheme="minorHAnsi" w:hAnsi="Courier New" w:cs="Courier New"/>
          <w:color w:val="A020F0"/>
          <w:sz w:val="18"/>
          <w:szCs w:val="18"/>
        </w:rPr>
        <w:t>'</w:t>
      </w:r>
      <w:proofErr w:type="spellStart"/>
      <w:r w:rsidRPr="00FD181E">
        <w:rPr>
          <w:rFonts w:ascii="Courier New" w:eastAsiaTheme="minorHAnsi" w:hAnsi="Courier New" w:cs="Courier New"/>
          <w:color w:val="A020F0"/>
          <w:sz w:val="18"/>
          <w:szCs w:val="18"/>
        </w:rPr>
        <w:t>vset</w:t>
      </w:r>
      <w:proofErr w:type="spellEnd"/>
      <w:r w:rsidRPr="00FD181E">
        <w:rPr>
          <w:rFonts w:ascii="Courier New" w:eastAsiaTheme="minorHAnsi" w:hAnsi="Courier New" w:cs="Courier New"/>
          <w:color w:val="A020F0"/>
          <w:sz w:val="18"/>
          <w:szCs w:val="18"/>
        </w:rPr>
        <w:t xml:space="preserve"> '</w:t>
      </w:r>
      <w:r w:rsidRPr="00FD181E">
        <w:rPr>
          <w:rFonts w:ascii="Courier New" w:eastAsiaTheme="minorHAnsi" w:hAnsi="Courier New" w:cs="Courier New"/>
          <w:sz w:val="18"/>
          <w:szCs w:val="18"/>
        </w:rPr>
        <w:t>, num2str(voltage(</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w:t>
      </w:r>
    </w:p>
    <w:p w14:paraId="1D15AC26"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roofErr w:type="gramStart"/>
      <w:r w:rsidRPr="00FD181E">
        <w:rPr>
          <w:rFonts w:ascii="Courier New" w:eastAsiaTheme="minorHAnsi" w:hAnsi="Courier New" w:cs="Courier New"/>
          <w:sz w:val="18"/>
          <w:szCs w:val="18"/>
        </w:rPr>
        <w:t>pause(</w:t>
      </w:r>
      <w:proofErr w:type="gramEnd"/>
      <w:r w:rsidRPr="00FD181E">
        <w:rPr>
          <w:rFonts w:ascii="Courier New" w:eastAsiaTheme="minorHAnsi" w:hAnsi="Courier New" w:cs="Courier New"/>
          <w:sz w:val="18"/>
          <w:szCs w:val="18"/>
        </w:rPr>
        <w:t xml:space="preserve">1.0); </w:t>
      </w:r>
      <w:r w:rsidRPr="00FD181E">
        <w:rPr>
          <w:rFonts w:ascii="Courier New" w:eastAsiaTheme="minorHAnsi" w:hAnsi="Courier New" w:cs="Courier New"/>
          <w:color w:val="228B22"/>
          <w:sz w:val="18"/>
          <w:szCs w:val="18"/>
        </w:rPr>
        <w:t>%pause for 1 sec for current to change</w:t>
      </w:r>
    </w:p>
    <w:p w14:paraId="6379E3AD"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228B22"/>
          <w:sz w:val="18"/>
          <w:szCs w:val="18"/>
        </w:rPr>
        <w:t>% Communicating with instrument object, obj1: Reading current</w:t>
      </w:r>
    </w:p>
    <w:p w14:paraId="562054B0"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tempcurrent</w:t>
      </w:r>
      <w:proofErr w:type="spellEnd"/>
      <w:r w:rsidRPr="00FD181E">
        <w:rPr>
          <w:rFonts w:ascii="Courier New" w:eastAsiaTheme="minorHAnsi" w:hAnsi="Courier New" w:cs="Courier New"/>
          <w:sz w:val="18"/>
          <w:szCs w:val="18"/>
        </w:rPr>
        <w:t xml:space="preserve"> = </w:t>
      </w:r>
      <w:proofErr w:type="spellStart"/>
      <w:r w:rsidRPr="00FD181E">
        <w:rPr>
          <w:rFonts w:ascii="Courier New" w:eastAsiaTheme="minorHAnsi" w:hAnsi="Courier New" w:cs="Courier New"/>
          <w:sz w:val="18"/>
          <w:szCs w:val="18"/>
        </w:rPr>
        <w:t>fscanf</w:t>
      </w:r>
      <w:proofErr w:type="spellEnd"/>
      <w:r w:rsidRPr="00FD181E">
        <w:rPr>
          <w:rFonts w:ascii="Courier New" w:eastAsiaTheme="minorHAnsi" w:hAnsi="Courier New" w:cs="Courier New"/>
          <w:sz w:val="18"/>
          <w:szCs w:val="18"/>
        </w:rPr>
        <w:t>(obj1);</w:t>
      </w:r>
    </w:p>
    <w:p w14:paraId="315DD2E8"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cutcurrent</w:t>
      </w:r>
      <w:proofErr w:type="spellEnd"/>
      <w:r w:rsidRPr="00FD181E">
        <w:rPr>
          <w:rFonts w:ascii="Courier New" w:eastAsiaTheme="minorHAnsi" w:hAnsi="Courier New" w:cs="Courier New"/>
          <w:sz w:val="18"/>
          <w:szCs w:val="18"/>
        </w:rPr>
        <w:t xml:space="preserve"> = </w:t>
      </w:r>
      <w:proofErr w:type="spellStart"/>
      <w:r w:rsidRPr="00FD181E">
        <w:rPr>
          <w:rFonts w:ascii="Courier New" w:eastAsiaTheme="minorHAnsi" w:hAnsi="Courier New" w:cs="Courier New"/>
          <w:sz w:val="18"/>
          <w:szCs w:val="18"/>
        </w:rPr>
        <w:t>tempcurrent</w:t>
      </w:r>
      <w:proofErr w:type="spellEnd"/>
      <w:r w:rsidRPr="00FD181E">
        <w:rPr>
          <w:rFonts w:ascii="Courier New" w:eastAsiaTheme="minorHAnsi" w:hAnsi="Courier New" w:cs="Courier New"/>
          <w:sz w:val="18"/>
          <w:szCs w:val="18"/>
        </w:rPr>
        <w:t>(</w:t>
      </w:r>
      <w:proofErr w:type="gramStart"/>
      <w:r w:rsidRPr="00FD181E">
        <w:rPr>
          <w:rFonts w:ascii="Courier New" w:eastAsiaTheme="minorHAnsi" w:hAnsi="Courier New" w:cs="Courier New"/>
          <w:sz w:val="18"/>
          <w:szCs w:val="18"/>
        </w:rPr>
        <w:t>5:end</w:t>
      </w:r>
      <w:proofErr w:type="gramEnd"/>
      <w:r w:rsidRPr="00FD181E">
        <w:rPr>
          <w:rFonts w:ascii="Courier New" w:eastAsiaTheme="minorHAnsi" w:hAnsi="Courier New" w:cs="Courier New"/>
          <w:sz w:val="18"/>
          <w:szCs w:val="18"/>
        </w:rPr>
        <w:t>);</w:t>
      </w:r>
    </w:p>
    <w:p w14:paraId="7770E87E"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current(</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str2double(</w:t>
      </w:r>
      <w:proofErr w:type="spellStart"/>
      <w:r w:rsidRPr="00FD181E">
        <w:rPr>
          <w:rFonts w:ascii="Courier New" w:eastAsiaTheme="minorHAnsi" w:hAnsi="Courier New" w:cs="Courier New"/>
          <w:sz w:val="18"/>
          <w:szCs w:val="18"/>
        </w:rPr>
        <w:t>cutcurrent</w:t>
      </w:r>
      <w:proofErr w:type="spellEnd"/>
      <w:r w:rsidRPr="00FD181E">
        <w:rPr>
          <w:rFonts w:ascii="Courier New" w:eastAsiaTheme="minorHAnsi" w:hAnsi="Courier New" w:cs="Courier New"/>
          <w:sz w:val="18"/>
          <w:szCs w:val="18"/>
        </w:rPr>
        <w:t>);</w:t>
      </w:r>
    </w:p>
    <w:p w14:paraId="41941E4A"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14:paraId="6A5AC1BD"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end</w:t>
      </w:r>
    </w:p>
    <w:p w14:paraId="36C76D17"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 xml:space="preserve"> </w:t>
      </w:r>
    </w:p>
    <w:p w14:paraId="1BB0E7BF"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data = [voltage, current];</w:t>
      </w:r>
    </w:p>
    <w:p w14:paraId="6CB73C70"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14:paraId="4C967B6A"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fprintf</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 xml:space="preserve">obj2, </w:t>
      </w:r>
      <w:r w:rsidRPr="00FD181E">
        <w:rPr>
          <w:rFonts w:ascii="Courier New" w:eastAsiaTheme="minorHAnsi" w:hAnsi="Courier New" w:cs="Courier New"/>
          <w:color w:val="A020F0"/>
          <w:sz w:val="18"/>
          <w:szCs w:val="18"/>
        </w:rPr>
        <w:t>'</w:t>
      </w:r>
      <w:proofErr w:type="spellStart"/>
      <w:r w:rsidRPr="00FD181E">
        <w:rPr>
          <w:rFonts w:ascii="Courier New" w:eastAsiaTheme="minorHAnsi" w:hAnsi="Courier New" w:cs="Courier New"/>
          <w:color w:val="A020F0"/>
          <w:sz w:val="18"/>
          <w:szCs w:val="18"/>
        </w:rPr>
        <w:t>vset</w:t>
      </w:r>
      <w:proofErr w:type="spellEnd"/>
      <w:r w:rsidRPr="00FD181E">
        <w:rPr>
          <w:rFonts w:ascii="Courier New" w:eastAsiaTheme="minorHAnsi" w:hAnsi="Courier New" w:cs="Courier New"/>
          <w:color w:val="A020F0"/>
          <w:sz w:val="18"/>
          <w:szCs w:val="18"/>
        </w:rPr>
        <w:t xml:space="preserve"> 0'</w:t>
      </w:r>
      <w:r w:rsidRPr="00FD181E">
        <w:rPr>
          <w:rFonts w:ascii="Courier New" w:eastAsiaTheme="minorHAnsi" w:hAnsi="Courier New" w:cs="Courier New"/>
          <w:sz w:val="18"/>
          <w:szCs w:val="18"/>
        </w:rPr>
        <w:t>);</w:t>
      </w:r>
    </w:p>
    <w:p w14:paraId="44096C8C"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14:paraId="389604EF"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14:paraId="6E482900"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volt_list</w:t>
      </w:r>
      <w:proofErr w:type="spellEnd"/>
      <w:r w:rsidRPr="00FD181E">
        <w:rPr>
          <w:rFonts w:ascii="Courier New" w:eastAsiaTheme="minorHAnsi" w:hAnsi="Courier New" w:cs="Courier New"/>
          <w:sz w:val="18"/>
          <w:szCs w:val="18"/>
        </w:rPr>
        <w:t xml:space="preserve"> = data</w:t>
      </w:r>
      <w:proofErr w:type="gramStart"/>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1);</w:t>
      </w:r>
    </w:p>
    <w:p w14:paraId="6159DF95"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current_list</w:t>
      </w:r>
      <w:proofErr w:type="spellEnd"/>
      <w:r w:rsidRPr="00FD181E">
        <w:rPr>
          <w:rFonts w:ascii="Courier New" w:eastAsiaTheme="minorHAnsi" w:hAnsi="Courier New" w:cs="Courier New"/>
          <w:sz w:val="18"/>
          <w:szCs w:val="18"/>
        </w:rPr>
        <w:t xml:space="preserve"> = data</w:t>
      </w:r>
      <w:proofErr w:type="gramStart"/>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2);</w:t>
      </w:r>
    </w:p>
    <w:p w14:paraId="4FE33743"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14:paraId="5ACBE0E7"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grid </w:t>
      </w:r>
      <w:r w:rsidRPr="00FD181E">
        <w:rPr>
          <w:rFonts w:ascii="Courier New" w:eastAsiaTheme="minorHAnsi" w:hAnsi="Courier New" w:cs="Courier New"/>
          <w:color w:val="A020F0"/>
          <w:sz w:val="18"/>
          <w:szCs w:val="18"/>
        </w:rPr>
        <w:t>on</w:t>
      </w:r>
    </w:p>
    <w:p w14:paraId="5A7FD668"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A020F0"/>
          <w:sz w:val="18"/>
          <w:szCs w:val="18"/>
        </w:rPr>
        <w:t xml:space="preserve"> </w:t>
      </w:r>
    </w:p>
    <w:p w14:paraId="75514179"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hold </w:t>
      </w:r>
      <w:r w:rsidRPr="00FD181E">
        <w:rPr>
          <w:rFonts w:ascii="Courier New" w:eastAsiaTheme="minorHAnsi" w:hAnsi="Courier New" w:cs="Courier New"/>
          <w:color w:val="A020F0"/>
          <w:sz w:val="18"/>
          <w:szCs w:val="18"/>
        </w:rPr>
        <w:t>off</w:t>
      </w:r>
    </w:p>
    <w:p w14:paraId="4949BC29"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A020F0"/>
          <w:sz w:val="18"/>
          <w:szCs w:val="18"/>
        </w:rPr>
        <w:t xml:space="preserve"> </w:t>
      </w:r>
    </w:p>
    <w:p w14:paraId="2CC45ED1" w14:textId="77777777"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plot(</w:t>
      </w:r>
      <w:proofErr w:type="spellStart"/>
      <w:proofErr w:type="gramEnd"/>
      <w:r w:rsidRPr="00FD181E">
        <w:rPr>
          <w:rFonts w:ascii="Courier New" w:eastAsiaTheme="minorHAnsi" w:hAnsi="Courier New" w:cs="Courier New"/>
          <w:sz w:val="18"/>
          <w:szCs w:val="18"/>
        </w:rPr>
        <w:t>volt_list</w:t>
      </w:r>
      <w:proofErr w:type="spellEnd"/>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current_list</w:t>
      </w:r>
      <w:proofErr w:type="spellEnd"/>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'o'</w:t>
      </w:r>
      <w:r w:rsidRPr="00FD181E">
        <w:rPr>
          <w:rFonts w:ascii="Courier New" w:eastAsiaTheme="minorHAnsi" w:hAnsi="Courier New" w:cs="Courier New"/>
          <w:sz w:val="18"/>
          <w:szCs w:val="18"/>
        </w:rPr>
        <w:t>);</w:t>
      </w:r>
    </w:p>
    <w:p w14:paraId="04763D50" w14:textId="77777777" w:rsidR="007E3F67" w:rsidRDefault="007E3F67">
      <w:pPr>
        <w:rPr>
          <w:rFonts w:ascii="Cambria" w:hAnsi="Cambria"/>
          <w:sz w:val="24"/>
          <w:szCs w:val="24"/>
          <w:u w:val="single"/>
        </w:rPr>
      </w:pPr>
    </w:p>
    <w:p w14:paraId="471AE12E" w14:textId="77777777" w:rsidR="00FD181E" w:rsidRDefault="00FD181E">
      <w:pPr>
        <w:rPr>
          <w:rFonts w:ascii="Cambria" w:hAnsi="Cambria"/>
          <w:sz w:val="24"/>
          <w:szCs w:val="24"/>
          <w:u w:val="single"/>
        </w:rPr>
      </w:pPr>
    </w:p>
    <w:p w14:paraId="6D3D879C" w14:textId="77777777" w:rsidR="0091528A" w:rsidRDefault="0091528A">
      <w:pPr>
        <w:rPr>
          <w:rFonts w:ascii="Cambria" w:hAnsi="Cambria"/>
          <w:sz w:val="24"/>
          <w:szCs w:val="24"/>
          <w:u w:val="single"/>
        </w:rPr>
      </w:pPr>
      <w:r>
        <w:rPr>
          <w:rFonts w:ascii="Cambria" w:hAnsi="Cambria"/>
          <w:sz w:val="24"/>
          <w:szCs w:val="24"/>
          <w:u w:val="single"/>
        </w:rPr>
        <w:t>Appendix B: MATLAB script used for data analysis</w:t>
      </w:r>
    </w:p>
    <w:p w14:paraId="6C886D1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Import Data</w:t>
      </w:r>
    </w:p>
    <w:p w14:paraId="48CD400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TITLE= </w:t>
      </w:r>
      <w:r>
        <w:rPr>
          <w:rFonts w:ascii="Courier New" w:eastAsiaTheme="minorHAnsi" w:hAnsi="Courier New" w:cs="Courier New"/>
          <w:color w:val="A020F0"/>
          <w:sz w:val="20"/>
          <w:szCs w:val="20"/>
        </w:rPr>
        <w:t>'Select the file with the data you want to bring into MATLAB'</w:t>
      </w:r>
      <w:r>
        <w:rPr>
          <w:rFonts w:ascii="Courier New" w:eastAsiaTheme="minorHAnsi" w:hAnsi="Courier New" w:cs="Courier New"/>
          <w:sz w:val="20"/>
          <w:szCs w:val="20"/>
        </w:rPr>
        <w:t>;</w:t>
      </w:r>
    </w:p>
    <w:p w14:paraId="051F1DF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w:t>
      </w:r>
      <w:proofErr w:type="spellStart"/>
      <w:proofErr w:type="gramStart"/>
      <w:r>
        <w:rPr>
          <w:rFonts w:ascii="Courier New" w:eastAsiaTheme="minorHAnsi" w:hAnsi="Courier New" w:cs="Courier New"/>
          <w:sz w:val="20"/>
          <w:szCs w:val="20"/>
        </w:rPr>
        <w:t>filename,filepath</w:t>
      </w:r>
      <w:proofErr w:type="spellEnd"/>
      <w:proofErr w:type="gramEnd"/>
      <w:r>
        <w:rPr>
          <w:rFonts w:ascii="Courier New" w:eastAsiaTheme="minorHAnsi" w:hAnsi="Courier New" w:cs="Courier New"/>
          <w:sz w:val="20"/>
          <w:szCs w:val="20"/>
        </w:rPr>
        <w:t xml:space="preserve">] = </w:t>
      </w:r>
      <w:proofErr w:type="spellStart"/>
      <w:r>
        <w:rPr>
          <w:rFonts w:ascii="Courier New" w:eastAsiaTheme="minorHAnsi" w:hAnsi="Courier New" w:cs="Courier New"/>
          <w:sz w:val="20"/>
          <w:szCs w:val="20"/>
        </w:rPr>
        <w:t>uigetfile</w:t>
      </w:r>
      <w:proofErr w:type="spellEnd"/>
      <w:r>
        <w:rPr>
          <w:rFonts w:ascii="Courier New" w:eastAsiaTheme="minorHAnsi" w:hAnsi="Courier New" w:cs="Courier New"/>
          <w:sz w:val="20"/>
          <w:szCs w:val="20"/>
        </w:rPr>
        <w:t>(</w:t>
      </w:r>
      <w:r>
        <w:rPr>
          <w:rFonts w:ascii="Courier New" w:eastAsiaTheme="minorHAnsi" w:hAnsi="Courier New" w:cs="Courier New"/>
          <w:color w:val="A020F0"/>
          <w:sz w:val="20"/>
          <w:szCs w:val="20"/>
        </w:rPr>
        <w:t>'*.*'</w:t>
      </w:r>
      <w:r>
        <w:rPr>
          <w:rFonts w:ascii="Courier New" w:eastAsiaTheme="minorHAnsi" w:hAnsi="Courier New" w:cs="Courier New"/>
          <w:sz w:val="20"/>
          <w:szCs w:val="20"/>
        </w:rPr>
        <w:t xml:space="preserve">, TITLE); </w:t>
      </w:r>
      <w:r>
        <w:rPr>
          <w:rFonts w:ascii="Courier New" w:eastAsiaTheme="minorHAnsi" w:hAnsi="Courier New" w:cs="Courier New"/>
          <w:color w:val="228B22"/>
          <w:sz w:val="20"/>
          <w:szCs w:val="20"/>
        </w:rPr>
        <w:t>%Prompts the user to select a data file</w:t>
      </w:r>
    </w:p>
    <w:p w14:paraId="15CCA3F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full_filename</w:t>
      </w:r>
      <w:proofErr w:type="spellEnd"/>
      <w:r>
        <w:rPr>
          <w:rFonts w:ascii="Courier New" w:eastAsiaTheme="minorHAnsi" w:hAnsi="Courier New" w:cs="Courier New"/>
          <w:sz w:val="20"/>
          <w:szCs w:val="20"/>
        </w:rPr>
        <w:t xml:space="preserve"> = </w:t>
      </w:r>
      <w:proofErr w:type="spellStart"/>
      <w:proofErr w:type="gramStart"/>
      <w:r>
        <w:rPr>
          <w:rFonts w:ascii="Courier New" w:eastAsiaTheme="minorHAnsi" w:hAnsi="Courier New" w:cs="Courier New"/>
          <w:sz w:val="20"/>
          <w:szCs w:val="20"/>
        </w:rPr>
        <w:t>fullfile</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filepath</w:t>
      </w:r>
      <w:proofErr w:type="spellEnd"/>
      <w:proofErr w:type="gramEnd"/>
      <w:r>
        <w:rPr>
          <w:rFonts w:ascii="Courier New" w:eastAsiaTheme="minorHAnsi" w:hAnsi="Courier New" w:cs="Courier New"/>
          <w:sz w:val="20"/>
          <w:szCs w:val="20"/>
        </w:rPr>
        <w:t>, filename );</w:t>
      </w:r>
    </w:p>
    <w:p w14:paraId="66BBB09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4971A97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w:t>
      </w:r>
      <w:proofErr w:type="gramStart"/>
      <w:r>
        <w:rPr>
          <w:rFonts w:ascii="Courier New" w:eastAsiaTheme="minorHAnsi" w:hAnsi="Courier New" w:cs="Courier New"/>
          <w:sz w:val="20"/>
          <w:szCs w:val="20"/>
        </w:rPr>
        <w:t>~,</w:t>
      </w:r>
      <w:proofErr w:type="spellStart"/>
      <w:r>
        <w:rPr>
          <w:rFonts w:ascii="Courier New" w:eastAsiaTheme="minorHAnsi" w:hAnsi="Courier New" w:cs="Courier New"/>
          <w:sz w:val="20"/>
          <w:szCs w:val="20"/>
        </w:rPr>
        <w:t>SheetNames</w:t>
      </w:r>
      <w:proofErr w:type="spellEnd"/>
      <w:proofErr w:type="gramEnd"/>
      <w:r>
        <w:rPr>
          <w:rFonts w:ascii="Courier New" w:eastAsiaTheme="minorHAnsi" w:hAnsi="Courier New" w:cs="Courier New"/>
          <w:sz w:val="20"/>
          <w:szCs w:val="20"/>
        </w:rPr>
        <w:t xml:space="preserve">] = </w:t>
      </w:r>
      <w:proofErr w:type="spellStart"/>
      <w:r>
        <w:rPr>
          <w:rFonts w:ascii="Courier New" w:eastAsiaTheme="minorHAnsi" w:hAnsi="Courier New" w:cs="Courier New"/>
          <w:sz w:val="20"/>
          <w:szCs w:val="20"/>
        </w:rPr>
        <w:t>xlsfinfo</w:t>
      </w:r>
      <w:proofErr w:type="spellEnd"/>
      <w:r>
        <w:rPr>
          <w:rFonts w:ascii="Courier New" w:eastAsiaTheme="minorHAnsi" w:hAnsi="Courier New" w:cs="Courier New"/>
          <w:sz w:val="20"/>
          <w:szCs w:val="20"/>
        </w:rPr>
        <w:t>(</w:t>
      </w:r>
      <w:proofErr w:type="spellStart"/>
      <w:r>
        <w:rPr>
          <w:rFonts w:ascii="Courier New" w:eastAsiaTheme="minorHAnsi" w:hAnsi="Courier New" w:cs="Courier New"/>
          <w:sz w:val="20"/>
          <w:szCs w:val="20"/>
        </w:rPr>
        <w:t>full_filename</w:t>
      </w:r>
      <w:proofErr w:type="spellEnd"/>
      <w:r>
        <w:rPr>
          <w:rFonts w:ascii="Courier New" w:eastAsiaTheme="minorHAnsi" w:hAnsi="Courier New" w:cs="Courier New"/>
          <w:sz w:val="20"/>
          <w:szCs w:val="20"/>
        </w:rPr>
        <w:t>);</w:t>
      </w:r>
    </w:p>
    <w:p w14:paraId="287EADD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nSheets</w:t>
      </w:r>
      <w:proofErr w:type="spellEnd"/>
      <w:r>
        <w:rPr>
          <w:rFonts w:ascii="Courier New" w:eastAsiaTheme="minorHAnsi" w:hAnsi="Courier New" w:cs="Courier New"/>
          <w:sz w:val="20"/>
          <w:szCs w:val="20"/>
        </w:rPr>
        <w:t xml:space="preserve"> = </w:t>
      </w:r>
      <w:proofErr w:type="gramStart"/>
      <w:r>
        <w:rPr>
          <w:rFonts w:ascii="Courier New" w:eastAsiaTheme="minorHAnsi" w:hAnsi="Courier New" w:cs="Courier New"/>
          <w:sz w:val="20"/>
          <w:szCs w:val="20"/>
        </w:rPr>
        <w:t>length(</w:t>
      </w:r>
      <w:proofErr w:type="spellStart"/>
      <w:proofErr w:type="gramEnd"/>
      <w:r>
        <w:rPr>
          <w:rFonts w:ascii="Courier New" w:eastAsiaTheme="minorHAnsi" w:hAnsi="Courier New" w:cs="Courier New"/>
          <w:sz w:val="20"/>
          <w:szCs w:val="20"/>
        </w:rPr>
        <w:t>SheetNames</w:t>
      </w:r>
      <w:proofErr w:type="spellEnd"/>
      <w:r>
        <w:rPr>
          <w:rFonts w:ascii="Courier New" w:eastAsiaTheme="minorHAnsi" w:hAnsi="Courier New" w:cs="Courier New"/>
          <w:sz w:val="20"/>
          <w:szCs w:val="20"/>
        </w:rPr>
        <w:t>);</w:t>
      </w:r>
    </w:p>
    <w:p w14:paraId="1EE0F89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Data = [];</w:t>
      </w:r>
    </w:p>
    <w:p w14:paraId="37AE662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ii=</w:t>
      </w:r>
      <w:proofErr w:type="gramStart"/>
      <w:r>
        <w:rPr>
          <w:rFonts w:ascii="Courier New" w:eastAsiaTheme="minorHAnsi" w:hAnsi="Courier New" w:cs="Courier New"/>
          <w:sz w:val="20"/>
          <w:szCs w:val="20"/>
        </w:rPr>
        <w:t>1:nSheets</w:t>
      </w:r>
      <w:proofErr w:type="gramEnd"/>
    </w:p>
    <w:p w14:paraId="38915B6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Name </w:t>
      </w:r>
      <w:proofErr w:type="gramStart"/>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SheetNames</w:t>
      </w:r>
      <w:proofErr w:type="spellEnd"/>
      <w:proofErr w:type="gramEnd"/>
      <w:r>
        <w:rPr>
          <w:rFonts w:ascii="Courier New" w:eastAsiaTheme="minorHAnsi" w:hAnsi="Courier New" w:cs="Courier New"/>
          <w:sz w:val="20"/>
          <w:szCs w:val="20"/>
        </w:rPr>
        <w:t>{ii};</w:t>
      </w:r>
    </w:p>
    <w:p w14:paraId="3B6B6C1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Data = [Data, </w:t>
      </w:r>
      <w:proofErr w:type="spellStart"/>
      <w:proofErr w:type="gramStart"/>
      <w:r>
        <w:rPr>
          <w:rFonts w:ascii="Courier New" w:eastAsiaTheme="minorHAnsi" w:hAnsi="Courier New" w:cs="Courier New"/>
          <w:sz w:val="20"/>
          <w:szCs w:val="20"/>
        </w:rPr>
        <w:t>xlsread</w:t>
      </w:r>
      <w:proofErr w:type="spellEnd"/>
      <w:r>
        <w:rPr>
          <w:rFonts w:ascii="Courier New" w:eastAsiaTheme="minorHAnsi" w:hAnsi="Courier New" w:cs="Courier New"/>
          <w:sz w:val="20"/>
          <w:szCs w:val="20"/>
        </w:rPr>
        <w:t>(</w:t>
      </w:r>
      <w:proofErr w:type="spellStart"/>
      <w:proofErr w:type="gramEnd"/>
      <w:r>
        <w:rPr>
          <w:rFonts w:ascii="Courier New" w:eastAsiaTheme="minorHAnsi" w:hAnsi="Courier New" w:cs="Courier New"/>
          <w:sz w:val="20"/>
          <w:szCs w:val="20"/>
        </w:rPr>
        <w:t>full_filename</w:t>
      </w:r>
      <w:proofErr w:type="spellEnd"/>
      <w:r>
        <w:rPr>
          <w:rFonts w:ascii="Courier New" w:eastAsiaTheme="minorHAnsi" w:hAnsi="Courier New" w:cs="Courier New"/>
          <w:sz w:val="20"/>
          <w:szCs w:val="20"/>
        </w:rPr>
        <w:t>, Name)];</w:t>
      </w:r>
    </w:p>
    <w:p w14:paraId="231E454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14:paraId="5B54CB5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 xml:space="preserve"> </w:t>
      </w:r>
    </w:p>
    <w:p w14:paraId="5F0905C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 xml:space="preserve"> </w:t>
      </w:r>
    </w:p>
    <w:p w14:paraId="782F2F8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forward_voltage_V577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w:t>
      </w:r>
    </w:p>
    <w:p w14:paraId="453E590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forward_current_A577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2);</w:t>
      </w:r>
    </w:p>
    <w:p w14:paraId="03E95FF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reverse_voltage_V577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4);</w:t>
      </w:r>
    </w:p>
    <w:p w14:paraId="2B146AF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reverse_current_A577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5);</w:t>
      </w:r>
    </w:p>
    <w:p w14:paraId="495766F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3915A2D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forward_voltage_V546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6);</w:t>
      </w:r>
    </w:p>
    <w:p w14:paraId="0E13EF4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forward_current_A546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7);</w:t>
      </w:r>
    </w:p>
    <w:p w14:paraId="2DCFA8A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reverse_voltage_V546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9);</w:t>
      </w:r>
    </w:p>
    <w:p w14:paraId="1286B09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reverse_current_A546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10);</w:t>
      </w:r>
    </w:p>
    <w:p w14:paraId="54307B9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63027D0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forward_voltage_V436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11);</w:t>
      </w:r>
    </w:p>
    <w:p w14:paraId="7182D38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forward_current_A436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12);</w:t>
      </w:r>
    </w:p>
    <w:p w14:paraId="42F9AA0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reverse_voltage_V436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14);</w:t>
      </w:r>
    </w:p>
    <w:p w14:paraId="7EFD7DA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reverse_current_A436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15);</w:t>
      </w:r>
    </w:p>
    <w:p w14:paraId="5DC9593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107050A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forward_voltage_V405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16);</w:t>
      </w:r>
    </w:p>
    <w:p w14:paraId="3FD2B69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forward_current_A405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17);</w:t>
      </w:r>
    </w:p>
    <w:p w14:paraId="11B380D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reverse_voltage_V405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19);</w:t>
      </w:r>
    </w:p>
    <w:p w14:paraId="2E639F7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reverse_current_A405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20);</w:t>
      </w:r>
    </w:p>
    <w:p w14:paraId="3EE9516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17E4A69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forward_voltage_V365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21);</w:t>
      </w:r>
    </w:p>
    <w:p w14:paraId="39D80EA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forward_current_A365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22);</w:t>
      </w:r>
    </w:p>
    <w:p w14:paraId="30B7ED8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reverse_voltage_V365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24);</w:t>
      </w:r>
    </w:p>
    <w:p w14:paraId="1B20E08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reverse_current_A365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25);</w:t>
      </w:r>
    </w:p>
    <w:p w14:paraId="5751D47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795088A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2197946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4F2551E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65C3782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16E6938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577 analysis</w:t>
      </w:r>
    </w:p>
    <w:p w14:paraId="26B707A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14:paraId="56AC4D9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FORWARD</w:t>
      </w:r>
    </w:p>
    <w:p w14:paraId="2B29196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14:paraId="62C0812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of three runs</w:t>
      </w:r>
    </w:p>
    <w:p w14:paraId="0E285F6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firstrun577 = forward_current_A577(1:301);</w:t>
      </w:r>
    </w:p>
    <w:p w14:paraId="3DE009B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secondrun577 = forward_current_A577(302:602);</w:t>
      </w:r>
    </w:p>
    <w:p w14:paraId="56E2A16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thirdrun577 = forward_current_A577(603:903);</w:t>
      </w:r>
    </w:p>
    <w:p w14:paraId="4F55DA8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2BAD7A8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averagecurrent577 = [];</w:t>
      </w:r>
    </w:p>
    <w:p w14:paraId="3941A4A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current_standard_dev_577 = [];</w:t>
      </w:r>
    </w:p>
    <w:p w14:paraId="26570CF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1:301;</w:t>
      </w:r>
    </w:p>
    <w:p w14:paraId="749A09B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averagecurrent577i = (firstrun577(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))/3;</w:t>
      </w:r>
    </w:p>
    <w:p w14:paraId="5473C07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current_standard_dev_577(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14:paraId="77AA9EC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w:t>
      </w:r>
      <w:proofErr w:type="gramStart"/>
      <w:r>
        <w:rPr>
          <w:rFonts w:ascii="Courier New" w:eastAsiaTheme="minorHAnsi" w:hAnsi="Courier New" w:cs="Courier New"/>
          <w:sz w:val="20"/>
          <w:szCs w:val="20"/>
        </w:rPr>
        <w:t>=  averagecurrent</w:t>
      </w:r>
      <w:proofErr w:type="gramEnd"/>
      <w:r>
        <w:rPr>
          <w:rFonts w:ascii="Courier New" w:eastAsiaTheme="minorHAnsi" w:hAnsi="Courier New" w:cs="Courier New"/>
          <w:sz w:val="20"/>
          <w:szCs w:val="20"/>
        </w:rPr>
        <w:t>577i;</w:t>
      </w:r>
    </w:p>
    <w:p w14:paraId="6799BEB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14:paraId="1037241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voltagetouse577 = forward_voltage_V577(1:301);</w:t>
      </w:r>
    </w:p>
    <w:p w14:paraId="2E71430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4A24485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14:paraId="6CF9112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voltage_unc_577 = 0.001*ones(size(voltagetouse577));</w:t>
      </w:r>
    </w:p>
    <w:p w14:paraId="2A14825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6FD9878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14:paraId="0731B8F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current_standard_error_577 = current_standard_dev_577/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14:paraId="19918AB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7F833DA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w:t>
      </w:r>
      <w:proofErr w:type="spellStart"/>
      <w:r>
        <w:rPr>
          <w:rFonts w:ascii="Courier New" w:eastAsiaTheme="minorHAnsi" w:hAnsi="Courier New" w:cs="Courier New"/>
          <w:color w:val="228B22"/>
          <w:sz w:val="20"/>
          <w:szCs w:val="20"/>
        </w:rPr>
        <w:t>imax</w:t>
      </w:r>
      <w:proofErr w:type="spellEnd"/>
    </w:p>
    <w:p w14:paraId="68E24D0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14:paraId="4CB2A38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fitop_577 = </w:t>
      </w:r>
      <w:proofErr w:type="spellStart"/>
      <w:proofErr w:type="gramStart"/>
      <w:r>
        <w:rPr>
          <w:rFonts w:ascii="Courier New" w:eastAsiaTheme="minorHAnsi" w:hAnsi="Courier New" w:cs="Courier New"/>
          <w:sz w:val="20"/>
          <w:szCs w:val="20"/>
        </w:rPr>
        <w:t>fitoptions</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'Method'</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NonlinearLeastSquares</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StartPoint</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,[4e-8 8e-10 0.08]);</w:t>
      </w:r>
    </w:p>
    <w:p w14:paraId="7C38F1B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imax_fittype_577 = </w:t>
      </w:r>
      <w:proofErr w:type="spellStart"/>
      <w:r>
        <w:rPr>
          <w:rFonts w:ascii="Courier New" w:eastAsiaTheme="minorHAnsi" w:hAnsi="Courier New" w:cs="Courier New"/>
          <w:sz w:val="20"/>
          <w:szCs w:val="20"/>
        </w:rPr>
        <w:t>fittype</w:t>
      </w:r>
      <w:proofErr w:type="spellEnd"/>
      <w:r>
        <w:rPr>
          <w:rFonts w:ascii="Courier New" w:eastAsiaTheme="minorHAnsi" w:hAnsi="Courier New" w:cs="Courier New"/>
          <w:sz w:val="20"/>
          <w:szCs w:val="20"/>
        </w:rPr>
        <w:t>(</w:t>
      </w:r>
      <w:r>
        <w:rPr>
          <w:rFonts w:ascii="Courier New" w:eastAsiaTheme="minorHAnsi" w:hAnsi="Courier New" w:cs="Courier New"/>
          <w:color w:val="A020F0"/>
          <w:sz w:val="20"/>
          <w:szCs w:val="20"/>
        </w:rPr>
        <w:t>'a-b*exp(-c*x)'</w:t>
      </w:r>
      <w:r>
        <w:rPr>
          <w:rFonts w:ascii="Courier New" w:eastAsiaTheme="minorHAnsi" w:hAnsi="Courier New" w:cs="Courier New"/>
          <w:sz w:val="20"/>
          <w:szCs w:val="20"/>
        </w:rPr>
        <w:t>,</w:t>
      </w:r>
      <w:r>
        <w:rPr>
          <w:rFonts w:ascii="Courier New" w:eastAsiaTheme="minorHAnsi" w:hAnsi="Courier New" w:cs="Courier New"/>
          <w:color w:val="A020F0"/>
          <w:sz w:val="20"/>
          <w:szCs w:val="20"/>
        </w:rPr>
        <w:t>'options</w:t>
      </w:r>
      <w:proofErr w:type="gramStart"/>
      <w:r>
        <w:rPr>
          <w:rFonts w:ascii="Courier New" w:eastAsiaTheme="minorHAnsi" w:hAnsi="Courier New" w:cs="Courier New"/>
          <w:color w:val="A020F0"/>
          <w:sz w:val="20"/>
          <w:szCs w:val="20"/>
        </w:rPr>
        <w:t>'</w:t>
      </w:r>
      <w:r>
        <w:rPr>
          <w:rFonts w:ascii="Courier New" w:eastAsiaTheme="minorHAnsi" w:hAnsi="Courier New" w:cs="Courier New"/>
          <w:sz w:val="20"/>
          <w:szCs w:val="20"/>
        </w:rPr>
        <w:t>,fitop</w:t>
      </w:r>
      <w:proofErr w:type="gramEnd"/>
      <w:r>
        <w:rPr>
          <w:rFonts w:ascii="Courier New" w:eastAsiaTheme="minorHAnsi" w:hAnsi="Courier New" w:cs="Courier New"/>
          <w:sz w:val="20"/>
          <w:szCs w:val="20"/>
        </w:rPr>
        <w:t>_577);</w:t>
      </w:r>
    </w:p>
    <w:p w14:paraId="2F9D309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imax_577_fit = fit(voltagetouse</w:t>
      </w:r>
      <w:proofErr w:type="gramStart"/>
      <w:r>
        <w:rPr>
          <w:rFonts w:ascii="Courier New" w:eastAsiaTheme="minorHAnsi" w:hAnsi="Courier New" w:cs="Courier New"/>
          <w:sz w:val="20"/>
          <w:szCs w:val="20"/>
        </w:rPr>
        <w:t>577,averagecurrent</w:t>
      </w:r>
      <w:proofErr w:type="gramEnd"/>
      <w:r>
        <w:rPr>
          <w:rFonts w:ascii="Courier New" w:eastAsiaTheme="minorHAnsi" w:hAnsi="Courier New" w:cs="Courier New"/>
          <w:sz w:val="20"/>
          <w:szCs w:val="20"/>
        </w:rPr>
        <w:t>577',imax_fittype_577);</w:t>
      </w:r>
    </w:p>
    <w:p w14:paraId="3C5D5B6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imax_577_fit_coeff = </w:t>
      </w:r>
      <w:proofErr w:type="spellStart"/>
      <w:r>
        <w:rPr>
          <w:rFonts w:ascii="Courier New" w:eastAsiaTheme="minorHAnsi" w:hAnsi="Courier New" w:cs="Courier New"/>
          <w:sz w:val="20"/>
          <w:szCs w:val="20"/>
        </w:rPr>
        <w:t>coeffvalues</w:t>
      </w:r>
      <w:proofErr w:type="spellEnd"/>
      <w:r>
        <w:rPr>
          <w:rFonts w:ascii="Courier New" w:eastAsiaTheme="minorHAnsi" w:hAnsi="Courier New" w:cs="Courier New"/>
          <w:sz w:val="20"/>
          <w:szCs w:val="20"/>
        </w:rPr>
        <w:t>(imax_577_fit);</w:t>
      </w:r>
    </w:p>
    <w:p w14:paraId="6489779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voltagetouse577, averagecurrent577',current_standard_error_577,current_standard_error_577,voltage_unc_577,voltage_unc_577);</w:t>
      </w:r>
    </w:p>
    <w:p w14:paraId="08BE5DB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0A1CDD6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plot(imax_577_fit);</w:t>
      </w:r>
    </w:p>
    <w:p w14:paraId="1065FE8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33E13EA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imax_577 = imax_577_fit_</w:t>
      </w:r>
      <w:proofErr w:type="gramStart"/>
      <w:r>
        <w:rPr>
          <w:rFonts w:ascii="Courier New" w:eastAsiaTheme="minorHAnsi" w:hAnsi="Courier New" w:cs="Courier New"/>
          <w:sz w:val="20"/>
          <w:szCs w:val="20"/>
        </w:rPr>
        <w:t>coeff(</w:t>
      </w:r>
      <w:proofErr w:type="gramEnd"/>
      <w:r>
        <w:rPr>
          <w:rFonts w:ascii="Courier New" w:eastAsiaTheme="minorHAnsi" w:hAnsi="Courier New" w:cs="Courier New"/>
          <w:sz w:val="20"/>
          <w:szCs w:val="20"/>
        </w:rPr>
        <w:t>1);</w:t>
      </w:r>
    </w:p>
    <w:p w14:paraId="632E6C4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i_max_fit_confint</w:t>
      </w:r>
      <w:proofErr w:type="spellEnd"/>
      <w:r>
        <w:rPr>
          <w:rFonts w:ascii="Courier New" w:eastAsiaTheme="minorHAnsi" w:hAnsi="Courier New" w:cs="Courier New"/>
          <w:sz w:val="20"/>
          <w:szCs w:val="20"/>
        </w:rPr>
        <w:t xml:space="preserve"> = </w:t>
      </w:r>
      <w:proofErr w:type="spellStart"/>
      <w:proofErr w:type="gramStart"/>
      <w:r>
        <w:rPr>
          <w:rFonts w:ascii="Courier New" w:eastAsiaTheme="minorHAnsi" w:hAnsi="Courier New" w:cs="Courier New"/>
          <w:sz w:val="20"/>
          <w:szCs w:val="20"/>
        </w:rPr>
        <w:t>confint</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imax_577_fit, 0.68);</w:t>
      </w:r>
    </w:p>
    <w:p w14:paraId="06FDD70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imax_577_unc = (</w:t>
      </w:r>
      <w:proofErr w:type="spellStart"/>
      <w:r>
        <w:rPr>
          <w:rFonts w:ascii="Courier New" w:eastAsiaTheme="minorHAnsi" w:hAnsi="Courier New" w:cs="Courier New"/>
          <w:sz w:val="20"/>
          <w:szCs w:val="20"/>
        </w:rPr>
        <w:t>i_max_fit_confint</w:t>
      </w:r>
      <w:proofErr w:type="spellEnd"/>
      <w:r>
        <w:rPr>
          <w:rFonts w:ascii="Courier New" w:eastAsiaTheme="minorHAnsi" w:hAnsi="Courier New" w:cs="Courier New"/>
          <w:sz w:val="20"/>
          <w:szCs w:val="20"/>
        </w:rPr>
        <w:t>(2,1)-</w:t>
      </w:r>
      <w:proofErr w:type="spellStart"/>
      <w:r>
        <w:rPr>
          <w:rFonts w:ascii="Courier New" w:eastAsiaTheme="minorHAnsi" w:hAnsi="Courier New" w:cs="Courier New"/>
          <w:sz w:val="20"/>
          <w:szCs w:val="20"/>
        </w:rPr>
        <w:t>i_max_fit_</w:t>
      </w:r>
      <w:proofErr w:type="gramStart"/>
      <w:r>
        <w:rPr>
          <w:rFonts w:ascii="Courier New" w:eastAsiaTheme="minorHAnsi" w:hAnsi="Courier New" w:cs="Courier New"/>
          <w:sz w:val="20"/>
          <w:szCs w:val="20"/>
        </w:rPr>
        <w:t>confint</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1,1))/2;</w:t>
      </w:r>
    </w:p>
    <w:p w14:paraId="532F40E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"Fitted Exponential Curve to Forward Bias Current vs. Voltage (577nm Filter)"</w:t>
      </w:r>
      <w:r>
        <w:rPr>
          <w:rFonts w:ascii="Courier New" w:eastAsiaTheme="minorHAnsi" w:hAnsi="Courier New" w:cs="Courier New"/>
          <w:sz w:val="20"/>
          <w:szCs w:val="20"/>
        </w:rPr>
        <w:t>)</w:t>
      </w:r>
    </w:p>
    <w:p w14:paraId="56DA709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14:paraId="151EC01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14:paraId="57BC7E7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754C469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0A3DD56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01304DF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REVERSE</w:t>
      </w:r>
    </w:p>
    <w:p w14:paraId="352B16F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14:paraId="511D5B6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average of three runs </w:t>
      </w:r>
    </w:p>
    <w:p w14:paraId="6E48309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firstrun_reverse_577 = reverse_current_A577(1:41);</w:t>
      </w:r>
    </w:p>
    <w:p w14:paraId="627CA21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secondrun_reverse_577 = reverse_current_A577(42:82);</w:t>
      </w:r>
    </w:p>
    <w:p w14:paraId="62631DC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thirdrun_reverse_577 = reverse_current_A577(83:123);</w:t>
      </w:r>
    </w:p>
    <w:p w14:paraId="0F7B2C5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0360206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averagecurrent_reverse_577 </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w:t>
      </w:r>
    </w:p>
    <w:p w14:paraId="19C6F3D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current_reverse_standard_dev_577 = [];</w:t>
      </w:r>
    </w:p>
    <w:p w14:paraId="0086623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1:41;</w:t>
      </w:r>
    </w:p>
    <w:p w14:paraId="3E71C3C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averagecurrent_reverse_577i = (firstrun_reverse_577(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secondrun_reverse_577(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thirdrun_reverse_577(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3;</w:t>
      </w:r>
    </w:p>
    <w:p w14:paraId="2D7051D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current_reverse_standard_dev_577(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14:paraId="4900219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averagecurrent_reverse_577i;</w:t>
      </w:r>
    </w:p>
    <w:p w14:paraId="25153CB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14:paraId="3AC77F1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voltagetouse_reverse_577 = reverse_voltage_V577(1:41);</w:t>
      </w:r>
    </w:p>
    <w:p w14:paraId="126469A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voltagetouse_reverse_577 = -voltagetouse_reverse_577;</w:t>
      </w:r>
    </w:p>
    <w:p w14:paraId="3137128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28CD8D9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14:paraId="70BECD6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voltage_unc_reverse_577 = 0.001*ones(size(voltagetouse_reverse_577));</w:t>
      </w:r>
    </w:p>
    <w:p w14:paraId="62DB9F1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1E7252A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14:paraId="22DA883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current_reverse_standard_error_577 = current_reverse_standard_dev_577/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14:paraId="34A8B03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467D596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a figure with both data sets on one graph</w:t>
      </w:r>
    </w:p>
    <w:p w14:paraId="51DC282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14:paraId="05FC2DB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voltagetouse577, averagecurrent577',current_standard_error_577,current_standard_error_577,voltage_unc_577,voltage_unc_577);</w:t>
      </w:r>
    </w:p>
    <w:p w14:paraId="36719F8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400157F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voltagetouse_reverse_577, averagecurrent_reverse_577,current_reverse_standard_error_577,current_reverse_standard_error_577,voltage_unc_reverse_577,voltage_unc_reverse_577)</w:t>
      </w:r>
    </w:p>
    <w:p w14:paraId="0E99078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voltagetouse577, averagecurrent577');</w:t>
      </w:r>
    </w:p>
    <w:p w14:paraId="1FC2D3F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voltagetouse_reverse_577, averagecurrent_reverse_577);</w:t>
      </w:r>
    </w:p>
    <w:p w14:paraId="104A38E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0A75695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"Current vs. Voltage (577nm Filter)"</w:t>
      </w:r>
      <w:r>
        <w:rPr>
          <w:rFonts w:ascii="Courier New" w:eastAsiaTheme="minorHAnsi" w:hAnsi="Courier New" w:cs="Courier New"/>
          <w:sz w:val="20"/>
          <w:szCs w:val="20"/>
        </w:rPr>
        <w:t>)</w:t>
      </w:r>
    </w:p>
    <w:p w14:paraId="5556A7F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14:paraId="787575A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14:paraId="4D2F953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357BF0B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just the forward bias</w:t>
      </w:r>
    </w:p>
    <w:p w14:paraId="6ECF5E5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14:paraId="246448F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lastRenderedPageBreak/>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voltagetouse577, averagecurrent577',current_standard_error_577,current_standard_error_577,voltage_unc_577,voltage_unc_577);</w:t>
      </w:r>
    </w:p>
    <w:p w14:paraId="364F04B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"Forward Bias Current vs. Voltage (577nm Filter)"</w:t>
      </w:r>
      <w:r>
        <w:rPr>
          <w:rFonts w:ascii="Courier New" w:eastAsiaTheme="minorHAnsi" w:hAnsi="Courier New" w:cs="Courier New"/>
          <w:sz w:val="20"/>
          <w:szCs w:val="20"/>
        </w:rPr>
        <w:t>)</w:t>
      </w:r>
    </w:p>
    <w:p w14:paraId="1074BF0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14:paraId="69D1C55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14:paraId="2F8B705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1362ABF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Plot just the reverse bias </w:t>
      </w:r>
    </w:p>
    <w:p w14:paraId="4B6C69E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14:paraId="1927220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voltagetouse_reverse_577, averagecurrent_reverse_577,current_reverse_standard_error_577,current_reverse_standard_error_577,voltage_unc_reverse_577,voltage_unc_reverse_577)</w:t>
      </w:r>
    </w:p>
    <w:p w14:paraId="0D5123F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(577nm Filter)"</w:t>
      </w:r>
      <w:r>
        <w:rPr>
          <w:rFonts w:ascii="Courier New" w:eastAsiaTheme="minorHAnsi" w:hAnsi="Courier New" w:cs="Courier New"/>
          <w:sz w:val="20"/>
          <w:szCs w:val="20"/>
        </w:rPr>
        <w:t>)</w:t>
      </w:r>
    </w:p>
    <w:p w14:paraId="7CDE524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14:paraId="7807AF4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14:paraId="59DB50D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4DB833A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knee using plateau </w:t>
      </w:r>
      <w:proofErr w:type="spellStart"/>
      <w:r>
        <w:rPr>
          <w:rFonts w:ascii="Courier New" w:eastAsiaTheme="minorHAnsi" w:hAnsi="Courier New" w:cs="Courier New"/>
          <w:color w:val="228B22"/>
          <w:sz w:val="20"/>
          <w:szCs w:val="20"/>
        </w:rPr>
        <w:t>uncertaities</w:t>
      </w:r>
      <w:proofErr w:type="spellEnd"/>
      <w:r>
        <w:rPr>
          <w:rFonts w:ascii="Courier New" w:eastAsiaTheme="minorHAnsi" w:hAnsi="Courier New" w:cs="Courier New"/>
          <w:color w:val="228B22"/>
          <w:sz w:val="20"/>
          <w:szCs w:val="20"/>
        </w:rPr>
        <w:t xml:space="preserve"> and deviation from that value</w:t>
      </w:r>
    </w:p>
    <w:p w14:paraId="2EA32DD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14:paraId="4522819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w:t>
      </w:r>
      <w:proofErr w:type="spellStart"/>
      <w:r>
        <w:rPr>
          <w:rFonts w:ascii="Courier New" w:eastAsiaTheme="minorHAnsi" w:hAnsi="Courier New" w:cs="Courier New"/>
          <w:color w:val="228B22"/>
          <w:sz w:val="20"/>
          <w:szCs w:val="20"/>
        </w:rPr>
        <w:t>aveage</w:t>
      </w:r>
      <w:proofErr w:type="spellEnd"/>
      <w:r>
        <w:rPr>
          <w:rFonts w:ascii="Courier New" w:eastAsiaTheme="minorHAnsi" w:hAnsi="Courier New" w:cs="Courier New"/>
          <w:color w:val="228B22"/>
          <w:sz w:val="20"/>
          <w:szCs w:val="20"/>
        </w:rPr>
        <w:t xml:space="preserve"> data point</w:t>
      </w:r>
    </w:p>
    <w:p w14:paraId="57D1B08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running_total_577 = 0;</w:t>
      </w:r>
    </w:p>
    <w:p w14:paraId="226E19D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h577 = averagecurrent_reverse_577(20:35);</w:t>
      </w:r>
    </w:p>
    <w:p w14:paraId="74E2FF8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14:paraId="43730DB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running_total_577 = h577(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running_total_577;</w:t>
      </w:r>
    </w:p>
    <w:p w14:paraId="2FE19CD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14:paraId="7D4BA86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average_threshold_point_577 = running_total_577 / 6;</w:t>
      </w:r>
    </w:p>
    <w:p w14:paraId="5A8809E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2FF19DD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error bar size</w:t>
      </w:r>
    </w:p>
    <w:p w14:paraId="63412BA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running_total_577 = 0;</w:t>
      </w:r>
    </w:p>
    <w:p w14:paraId="56348AB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g577 = current_reverse_standard_error_577(20:35);</w:t>
      </w:r>
    </w:p>
    <w:p w14:paraId="38BB9C8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14:paraId="106FAF8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running_total_577 = g577(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)^2 + running_total_577;</w:t>
      </w:r>
    </w:p>
    <w:p w14:paraId="27AE478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14:paraId="63FBE72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uncertainty_mean_577 = sqrt(running_total_577)/6;</w:t>
      </w:r>
    </w:p>
    <w:p w14:paraId="51E0AC5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333FB31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standard deviation</w:t>
      </w:r>
    </w:p>
    <w:p w14:paraId="2DC7138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standard_dev_577 = std(current_reverse_standard_error_577(20:35));</w:t>
      </w:r>
    </w:p>
    <w:p w14:paraId="49454AD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0255967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 bar</w:t>
      </w:r>
    </w:p>
    <w:p w14:paraId="287A241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threshold_bar_577 =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uncertainty_mean_577^2 + standard_dev_577^2);</w:t>
      </w:r>
    </w:p>
    <w:p w14:paraId="70C6ECB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1A74AE2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w:t>
      </w:r>
    </w:p>
    <w:p w14:paraId="09490CE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threshold_577 = threshold_bar_577 + average_threshold_point_577;</w:t>
      </w:r>
    </w:p>
    <w:p w14:paraId="5281608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4861B82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the threshold line</w:t>
      </w:r>
    </w:p>
    <w:p w14:paraId="67E242C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14:paraId="6E279B6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voltagetouse_reverse_577, averagecurrent_reverse_577,current_reverse_standard_error_577,current_reverse_standard_error_577,voltage_unc_reverse_577,voltage_unc_reverse_577)</w:t>
      </w:r>
    </w:p>
    <w:p w14:paraId="0081046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"Threshold Value for Reverse Bias Current vs. Voltage (577nm Filter)"</w:t>
      </w:r>
      <w:r>
        <w:rPr>
          <w:rFonts w:ascii="Courier New" w:eastAsiaTheme="minorHAnsi" w:hAnsi="Courier New" w:cs="Courier New"/>
          <w:sz w:val="20"/>
          <w:szCs w:val="20"/>
        </w:rPr>
        <w:t>)</w:t>
      </w:r>
    </w:p>
    <w:p w14:paraId="70938CF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14:paraId="6793782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14:paraId="1F75842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7A5B9C0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14:paraId="277E1D9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 = threshold_577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14:paraId="2C425B1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w:t>
      </w:r>
    </w:p>
    <w:p w14:paraId="08AC3E8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52E82A2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2FA5AA8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Find knee using intersection of flat slopes</w:t>
      </w:r>
    </w:p>
    <w:p w14:paraId="018AE14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14:paraId="47F0D5B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Calculating slope of top line</w:t>
      </w:r>
    </w:p>
    <w:p w14:paraId="7D4338B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k577 = averagecurrent_reverse_577(1:9);</w:t>
      </w:r>
    </w:p>
    <w:p w14:paraId="16E410D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j577 = voltagetouse_reverse_577(1:9);</w:t>
      </w:r>
    </w:p>
    <w:p w14:paraId="4665BBE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47E74E0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intersection of lines</w:t>
      </w:r>
    </w:p>
    <w:p w14:paraId="0FAA82E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14:paraId="1B6D59A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voltagetouse_reverse_577, averagecurrent_reverse_577,current_reverse_standard_error_577,current_reverse_standard_error_577,voltage_unc_reverse_577,voltage_unc_reverse_577)</w:t>
      </w:r>
    </w:p>
    <w:p w14:paraId="4D15EF5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"Slope Intersection for Reverse Bias Current vs. Voltage (577nm Filter)"</w:t>
      </w:r>
      <w:r>
        <w:rPr>
          <w:rFonts w:ascii="Courier New" w:eastAsiaTheme="minorHAnsi" w:hAnsi="Courier New" w:cs="Courier New"/>
          <w:sz w:val="20"/>
          <w:szCs w:val="20"/>
        </w:rPr>
        <w:t>)</w:t>
      </w:r>
    </w:p>
    <w:p w14:paraId="5D8B4D2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14:paraId="441C5AC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14:paraId="0ED3CE0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6E92AEF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0C4E1E5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top line</w:t>
      </w:r>
    </w:p>
    <w:p w14:paraId="2BEE612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c_577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(j</w:t>
      </w:r>
      <w:proofErr w:type="gramStart"/>
      <w:r>
        <w:rPr>
          <w:rFonts w:ascii="Courier New" w:eastAsiaTheme="minorHAnsi" w:hAnsi="Courier New" w:cs="Courier New"/>
          <w:sz w:val="20"/>
          <w:szCs w:val="20"/>
        </w:rPr>
        <w:t>577,k</w:t>
      </w:r>
      <w:proofErr w:type="gramEnd"/>
      <w:r>
        <w:rPr>
          <w:rFonts w:ascii="Courier New" w:eastAsiaTheme="minorHAnsi" w:hAnsi="Courier New" w:cs="Courier New"/>
          <w:sz w:val="20"/>
          <w:szCs w:val="20"/>
        </w:rPr>
        <w:t>577',1);</w:t>
      </w:r>
    </w:p>
    <w:p w14:paraId="7311A01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xFit_577 = </w:t>
      </w:r>
      <w:proofErr w:type="spellStart"/>
      <w:proofErr w:type="gramStart"/>
      <w:r>
        <w:rPr>
          <w:rFonts w:ascii="Courier New" w:eastAsiaTheme="minorHAnsi" w:hAnsi="Courier New" w:cs="Courier New"/>
          <w:sz w:val="20"/>
          <w:szCs w:val="20"/>
        </w:rPr>
        <w:t>linspace</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-2, 0, 100);</w:t>
      </w:r>
    </w:p>
    <w:p w14:paraId="0638199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yFit_577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c_577, xFit_577);</w:t>
      </w:r>
    </w:p>
    <w:p w14:paraId="313A20A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1E03710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xFit_577, yFit_577);</w:t>
      </w:r>
    </w:p>
    <w:p w14:paraId="0512C7A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3C82CD9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0115742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bottom line</w:t>
      </w:r>
    </w:p>
    <w:p w14:paraId="2F16617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14:paraId="08A54BB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Use already calculated value for </w:t>
      </w:r>
      <w:proofErr w:type="spellStart"/>
      <w:r>
        <w:rPr>
          <w:rFonts w:ascii="Courier New" w:eastAsiaTheme="minorHAnsi" w:hAnsi="Courier New" w:cs="Courier New"/>
          <w:color w:val="228B22"/>
          <w:sz w:val="20"/>
          <w:szCs w:val="20"/>
        </w:rPr>
        <w:t>average_threshold_point</w:t>
      </w:r>
      <w:proofErr w:type="spellEnd"/>
      <w:r>
        <w:rPr>
          <w:rFonts w:ascii="Courier New" w:eastAsiaTheme="minorHAnsi" w:hAnsi="Courier New" w:cs="Courier New"/>
          <w:color w:val="228B22"/>
          <w:sz w:val="20"/>
          <w:szCs w:val="20"/>
        </w:rPr>
        <w:t xml:space="preserve"> to get bottom</w:t>
      </w:r>
    </w:p>
    <w:p w14:paraId="4856E07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line</w:t>
      </w:r>
    </w:p>
    <w:p w14:paraId="47EE3F2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Z_577 = average_threshold_point_577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14:paraId="19F8F44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Z_577)</w:t>
      </w:r>
    </w:p>
    <w:p w14:paraId="7EC074C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384DC5F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1AB0B1B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079E34D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5B5DC58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37702A2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650D1C8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546 analysis</w:t>
      </w:r>
    </w:p>
    <w:p w14:paraId="430BB65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14:paraId="335EFEE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FORWARD</w:t>
      </w:r>
    </w:p>
    <w:p w14:paraId="5E65887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14:paraId="7831C91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of three runs</w:t>
      </w:r>
    </w:p>
    <w:p w14:paraId="28FCABE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firstrun546 = forward_current_A546(1:301);</w:t>
      </w:r>
    </w:p>
    <w:p w14:paraId="005CC06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secondrun546 = forward_current_A546(302:602);</w:t>
      </w:r>
    </w:p>
    <w:p w14:paraId="014CE07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thirdrun546 = forward_current_A546(603:903);</w:t>
      </w:r>
    </w:p>
    <w:p w14:paraId="7D4C1AE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6BB1312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averagecurrent546 = [];</w:t>
      </w:r>
    </w:p>
    <w:p w14:paraId="07B76F9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current_standard_dev_546 = [];</w:t>
      </w:r>
    </w:p>
    <w:p w14:paraId="23401C1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1:301;</w:t>
      </w:r>
    </w:p>
    <w:p w14:paraId="6D8369D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averagecurrent546i = (firstrun546(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))/3;</w:t>
      </w:r>
    </w:p>
    <w:p w14:paraId="658026C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 xml:space="preserve">    current_standard_dev_546(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14:paraId="005BCF9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w:t>
      </w:r>
      <w:proofErr w:type="gramStart"/>
      <w:r>
        <w:rPr>
          <w:rFonts w:ascii="Courier New" w:eastAsiaTheme="minorHAnsi" w:hAnsi="Courier New" w:cs="Courier New"/>
          <w:sz w:val="20"/>
          <w:szCs w:val="20"/>
        </w:rPr>
        <w:t>=  averagecurrent</w:t>
      </w:r>
      <w:proofErr w:type="gramEnd"/>
      <w:r>
        <w:rPr>
          <w:rFonts w:ascii="Courier New" w:eastAsiaTheme="minorHAnsi" w:hAnsi="Courier New" w:cs="Courier New"/>
          <w:sz w:val="20"/>
          <w:szCs w:val="20"/>
        </w:rPr>
        <w:t>546i;</w:t>
      </w:r>
    </w:p>
    <w:p w14:paraId="5D37E25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14:paraId="43F41C6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voltagetouse546 = forward_voltage_V546(1:301);</w:t>
      </w:r>
    </w:p>
    <w:p w14:paraId="06F32F2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3A64D5C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14:paraId="496A926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voltage_unc_546 = 0.001*ones(size(voltagetouse546));</w:t>
      </w:r>
    </w:p>
    <w:p w14:paraId="18805CF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0F7AD21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14:paraId="75D965F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current_standard_error_546 = current_standard_dev_546/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14:paraId="302A5AE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63EE083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w:t>
      </w:r>
      <w:proofErr w:type="spellStart"/>
      <w:r>
        <w:rPr>
          <w:rFonts w:ascii="Courier New" w:eastAsiaTheme="minorHAnsi" w:hAnsi="Courier New" w:cs="Courier New"/>
          <w:color w:val="228B22"/>
          <w:sz w:val="20"/>
          <w:szCs w:val="20"/>
        </w:rPr>
        <w:t>imax</w:t>
      </w:r>
      <w:proofErr w:type="spellEnd"/>
    </w:p>
    <w:p w14:paraId="3DBD031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14:paraId="172C412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fitop_546 = </w:t>
      </w:r>
      <w:proofErr w:type="spellStart"/>
      <w:proofErr w:type="gramStart"/>
      <w:r>
        <w:rPr>
          <w:rFonts w:ascii="Courier New" w:eastAsiaTheme="minorHAnsi" w:hAnsi="Courier New" w:cs="Courier New"/>
          <w:sz w:val="20"/>
          <w:szCs w:val="20"/>
        </w:rPr>
        <w:t>fitoptions</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'Method'</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NonlinearLeastSquares</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StartPoint</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,[6e-8 1e-10 0.06]);</w:t>
      </w:r>
    </w:p>
    <w:p w14:paraId="17CD418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imax_fittype_546 = </w:t>
      </w:r>
      <w:proofErr w:type="spellStart"/>
      <w:r>
        <w:rPr>
          <w:rFonts w:ascii="Courier New" w:eastAsiaTheme="minorHAnsi" w:hAnsi="Courier New" w:cs="Courier New"/>
          <w:sz w:val="20"/>
          <w:szCs w:val="20"/>
        </w:rPr>
        <w:t>fittype</w:t>
      </w:r>
      <w:proofErr w:type="spellEnd"/>
      <w:r>
        <w:rPr>
          <w:rFonts w:ascii="Courier New" w:eastAsiaTheme="minorHAnsi" w:hAnsi="Courier New" w:cs="Courier New"/>
          <w:sz w:val="20"/>
          <w:szCs w:val="20"/>
        </w:rPr>
        <w:t>(</w:t>
      </w:r>
      <w:r>
        <w:rPr>
          <w:rFonts w:ascii="Courier New" w:eastAsiaTheme="minorHAnsi" w:hAnsi="Courier New" w:cs="Courier New"/>
          <w:color w:val="A020F0"/>
          <w:sz w:val="20"/>
          <w:szCs w:val="20"/>
        </w:rPr>
        <w:t>'a-b*exp(-c*x)'</w:t>
      </w:r>
      <w:r>
        <w:rPr>
          <w:rFonts w:ascii="Courier New" w:eastAsiaTheme="minorHAnsi" w:hAnsi="Courier New" w:cs="Courier New"/>
          <w:sz w:val="20"/>
          <w:szCs w:val="20"/>
        </w:rPr>
        <w:t>,</w:t>
      </w:r>
      <w:r>
        <w:rPr>
          <w:rFonts w:ascii="Courier New" w:eastAsiaTheme="minorHAnsi" w:hAnsi="Courier New" w:cs="Courier New"/>
          <w:color w:val="A020F0"/>
          <w:sz w:val="20"/>
          <w:szCs w:val="20"/>
        </w:rPr>
        <w:t>'options</w:t>
      </w:r>
      <w:proofErr w:type="gramStart"/>
      <w:r>
        <w:rPr>
          <w:rFonts w:ascii="Courier New" w:eastAsiaTheme="minorHAnsi" w:hAnsi="Courier New" w:cs="Courier New"/>
          <w:color w:val="A020F0"/>
          <w:sz w:val="20"/>
          <w:szCs w:val="20"/>
        </w:rPr>
        <w:t>'</w:t>
      </w:r>
      <w:r>
        <w:rPr>
          <w:rFonts w:ascii="Courier New" w:eastAsiaTheme="minorHAnsi" w:hAnsi="Courier New" w:cs="Courier New"/>
          <w:sz w:val="20"/>
          <w:szCs w:val="20"/>
        </w:rPr>
        <w:t>,fitop</w:t>
      </w:r>
      <w:proofErr w:type="gramEnd"/>
      <w:r>
        <w:rPr>
          <w:rFonts w:ascii="Courier New" w:eastAsiaTheme="minorHAnsi" w:hAnsi="Courier New" w:cs="Courier New"/>
          <w:sz w:val="20"/>
          <w:szCs w:val="20"/>
        </w:rPr>
        <w:t>_546);</w:t>
      </w:r>
    </w:p>
    <w:p w14:paraId="38588EC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imax_546_fit = fit(voltagetouse</w:t>
      </w:r>
      <w:proofErr w:type="gramStart"/>
      <w:r>
        <w:rPr>
          <w:rFonts w:ascii="Courier New" w:eastAsiaTheme="minorHAnsi" w:hAnsi="Courier New" w:cs="Courier New"/>
          <w:sz w:val="20"/>
          <w:szCs w:val="20"/>
        </w:rPr>
        <w:t>546,averagecurrent</w:t>
      </w:r>
      <w:proofErr w:type="gramEnd"/>
      <w:r>
        <w:rPr>
          <w:rFonts w:ascii="Courier New" w:eastAsiaTheme="minorHAnsi" w:hAnsi="Courier New" w:cs="Courier New"/>
          <w:sz w:val="20"/>
          <w:szCs w:val="20"/>
        </w:rPr>
        <w:t>546',imax_fittype_546);</w:t>
      </w:r>
    </w:p>
    <w:p w14:paraId="3869FF8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imax_546_fit_coeff = </w:t>
      </w:r>
      <w:proofErr w:type="spellStart"/>
      <w:r>
        <w:rPr>
          <w:rFonts w:ascii="Courier New" w:eastAsiaTheme="minorHAnsi" w:hAnsi="Courier New" w:cs="Courier New"/>
          <w:sz w:val="20"/>
          <w:szCs w:val="20"/>
        </w:rPr>
        <w:t>coeffvalues</w:t>
      </w:r>
      <w:proofErr w:type="spellEnd"/>
      <w:r>
        <w:rPr>
          <w:rFonts w:ascii="Courier New" w:eastAsiaTheme="minorHAnsi" w:hAnsi="Courier New" w:cs="Courier New"/>
          <w:sz w:val="20"/>
          <w:szCs w:val="20"/>
        </w:rPr>
        <w:t>(imax_546_fit);</w:t>
      </w:r>
    </w:p>
    <w:p w14:paraId="557C76F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voltagetouse546, averagecurrent546',current_standard_error_546,current_standard_error_546,voltage_unc_546,voltage_unc_546);</w:t>
      </w:r>
    </w:p>
    <w:p w14:paraId="22EDDAC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19EE920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plot(imax_546_fit);</w:t>
      </w:r>
    </w:p>
    <w:p w14:paraId="7064136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4A49CEA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imax_546 = imax_546_fit_</w:t>
      </w:r>
      <w:proofErr w:type="gramStart"/>
      <w:r>
        <w:rPr>
          <w:rFonts w:ascii="Courier New" w:eastAsiaTheme="minorHAnsi" w:hAnsi="Courier New" w:cs="Courier New"/>
          <w:sz w:val="20"/>
          <w:szCs w:val="20"/>
        </w:rPr>
        <w:t>coeff(</w:t>
      </w:r>
      <w:proofErr w:type="gramEnd"/>
      <w:r>
        <w:rPr>
          <w:rFonts w:ascii="Courier New" w:eastAsiaTheme="minorHAnsi" w:hAnsi="Courier New" w:cs="Courier New"/>
          <w:sz w:val="20"/>
          <w:szCs w:val="20"/>
        </w:rPr>
        <w:t>1);</w:t>
      </w:r>
    </w:p>
    <w:p w14:paraId="0C89D45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i_max_fit_confint</w:t>
      </w:r>
      <w:proofErr w:type="spellEnd"/>
      <w:r>
        <w:rPr>
          <w:rFonts w:ascii="Courier New" w:eastAsiaTheme="minorHAnsi" w:hAnsi="Courier New" w:cs="Courier New"/>
          <w:sz w:val="20"/>
          <w:szCs w:val="20"/>
        </w:rPr>
        <w:t xml:space="preserve"> = </w:t>
      </w:r>
      <w:proofErr w:type="spellStart"/>
      <w:proofErr w:type="gramStart"/>
      <w:r>
        <w:rPr>
          <w:rFonts w:ascii="Courier New" w:eastAsiaTheme="minorHAnsi" w:hAnsi="Courier New" w:cs="Courier New"/>
          <w:sz w:val="20"/>
          <w:szCs w:val="20"/>
        </w:rPr>
        <w:t>confint</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imax_546_fit, 0.68);</w:t>
      </w:r>
    </w:p>
    <w:p w14:paraId="1EA3776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imax_546_unc = (</w:t>
      </w:r>
      <w:proofErr w:type="spellStart"/>
      <w:r>
        <w:rPr>
          <w:rFonts w:ascii="Courier New" w:eastAsiaTheme="minorHAnsi" w:hAnsi="Courier New" w:cs="Courier New"/>
          <w:sz w:val="20"/>
          <w:szCs w:val="20"/>
        </w:rPr>
        <w:t>i_max_fit_confint</w:t>
      </w:r>
      <w:proofErr w:type="spellEnd"/>
      <w:r>
        <w:rPr>
          <w:rFonts w:ascii="Courier New" w:eastAsiaTheme="minorHAnsi" w:hAnsi="Courier New" w:cs="Courier New"/>
          <w:sz w:val="20"/>
          <w:szCs w:val="20"/>
        </w:rPr>
        <w:t>(2,1)-</w:t>
      </w:r>
      <w:proofErr w:type="spellStart"/>
      <w:r>
        <w:rPr>
          <w:rFonts w:ascii="Courier New" w:eastAsiaTheme="minorHAnsi" w:hAnsi="Courier New" w:cs="Courier New"/>
          <w:sz w:val="20"/>
          <w:szCs w:val="20"/>
        </w:rPr>
        <w:t>i_max_fit_</w:t>
      </w:r>
      <w:proofErr w:type="gramStart"/>
      <w:r>
        <w:rPr>
          <w:rFonts w:ascii="Courier New" w:eastAsiaTheme="minorHAnsi" w:hAnsi="Courier New" w:cs="Courier New"/>
          <w:sz w:val="20"/>
          <w:szCs w:val="20"/>
        </w:rPr>
        <w:t>confint</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1,1))/2;</w:t>
      </w:r>
    </w:p>
    <w:p w14:paraId="0029736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"Fitted Exponential Curve to Forward Bias Current vs. Voltage (546nm Filter)"</w:t>
      </w:r>
      <w:r>
        <w:rPr>
          <w:rFonts w:ascii="Courier New" w:eastAsiaTheme="minorHAnsi" w:hAnsi="Courier New" w:cs="Courier New"/>
          <w:sz w:val="20"/>
          <w:szCs w:val="20"/>
        </w:rPr>
        <w:t>)</w:t>
      </w:r>
    </w:p>
    <w:p w14:paraId="513E0CD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14:paraId="547F71B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14:paraId="3839768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0F841F9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5ABC867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0D7FA6A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REVERSE</w:t>
      </w:r>
    </w:p>
    <w:p w14:paraId="75290E3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14:paraId="43131AA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average of three runs </w:t>
      </w:r>
    </w:p>
    <w:p w14:paraId="4EF1C42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firstrun_reverse_546 = reverse_current_A546(1:41);</w:t>
      </w:r>
    </w:p>
    <w:p w14:paraId="2BFE8C9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secondrun_reverse_546 = reverse_current_A546(42:82);</w:t>
      </w:r>
    </w:p>
    <w:p w14:paraId="5F6566A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thirdrun_reverse_546 = reverse_current_A546(83:123);</w:t>
      </w:r>
    </w:p>
    <w:p w14:paraId="502126E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22DD87B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averagecurrent_reverse_546 </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w:t>
      </w:r>
    </w:p>
    <w:p w14:paraId="27AD3D1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current_reverse_standard_dev_546 = [];</w:t>
      </w:r>
    </w:p>
    <w:p w14:paraId="3C0E917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1:41;</w:t>
      </w:r>
    </w:p>
    <w:p w14:paraId="15EFA62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averagecurrent_reverse_546i = (firstrun_reverse_546(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secondrun_reverse_546(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thirdrun_reverse_546(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3;</w:t>
      </w:r>
    </w:p>
    <w:p w14:paraId="25C6D04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current_reverse_standard_dev_546(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14:paraId="573236D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averagecurrent_reverse_546i;</w:t>
      </w:r>
    </w:p>
    <w:p w14:paraId="3C6FF07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14:paraId="2D69BF5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voltagetouse_reverse_546 = reverse_voltage_V546(1:41);</w:t>
      </w:r>
    </w:p>
    <w:p w14:paraId="4CDDE42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voltagetouse_reverse_546 = -voltagetouse_reverse_546;</w:t>
      </w:r>
    </w:p>
    <w:p w14:paraId="7785FEC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6A8B55D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14:paraId="7E68A1D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voltage_unc_reverse_546 = 0.001*ones(size(voltagetouse_reverse_546));</w:t>
      </w:r>
    </w:p>
    <w:p w14:paraId="0F16CB8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788A692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14:paraId="70F20EE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current_reverse_standard_error_546 = current_reverse_standard_dev_546/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14:paraId="1133BF2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09398E1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a figure with both data sets on one graph</w:t>
      </w:r>
    </w:p>
    <w:p w14:paraId="000CEE6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14:paraId="0B22F4C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voltagetouse546, averagecurrent546',current_standard_error_546,current_standard_error_546,voltage_unc_546,voltage_unc_546);</w:t>
      </w:r>
    </w:p>
    <w:p w14:paraId="57147C4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47F1D54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voltagetouse_reverse_546, averagecurrent_reverse_546,current_reverse_standard_error_546,current_reverse_standard_error_546,voltage_unc_reverse_546,voltage_unc_reverse_546)</w:t>
      </w:r>
    </w:p>
    <w:p w14:paraId="2390191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voltagetouse546, averagecurrent546');</w:t>
      </w:r>
    </w:p>
    <w:p w14:paraId="6A1ED9A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3C9096C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voltagetouse_reverse_546, averagecurrent_reverse_546);</w:t>
      </w:r>
    </w:p>
    <w:p w14:paraId="11F582E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"Current vs. Voltage (546nm Filter)"</w:t>
      </w:r>
      <w:r>
        <w:rPr>
          <w:rFonts w:ascii="Courier New" w:eastAsiaTheme="minorHAnsi" w:hAnsi="Courier New" w:cs="Courier New"/>
          <w:sz w:val="20"/>
          <w:szCs w:val="20"/>
        </w:rPr>
        <w:t>)</w:t>
      </w:r>
    </w:p>
    <w:p w14:paraId="12AC72C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14:paraId="7CBBE40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14:paraId="4F26DE8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21344EC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just the forward bias</w:t>
      </w:r>
    </w:p>
    <w:p w14:paraId="6EBF827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14:paraId="43FDA67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voltagetouse546, averagecurrent546',current_standard_error_546,current_standard_error_546,voltage_unc_546,voltage_unc_546);</w:t>
      </w:r>
    </w:p>
    <w:p w14:paraId="74E8E25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"Forward Bias Current vs. Voltage (546nm Filter)"</w:t>
      </w:r>
      <w:r>
        <w:rPr>
          <w:rFonts w:ascii="Courier New" w:eastAsiaTheme="minorHAnsi" w:hAnsi="Courier New" w:cs="Courier New"/>
          <w:sz w:val="20"/>
          <w:szCs w:val="20"/>
        </w:rPr>
        <w:t>)</w:t>
      </w:r>
    </w:p>
    <w:p w14:paraId="2540617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14:paraId="31E8439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14:paraId="3675A92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5AE7514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Plot just the reverse bias </w:t>
      </w:r>
    </w:p>
    <w:p w14:paraId="7726D4C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14:paraId="27BDE66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voltagetouse_reverse_546, averagecurrent_reverse_546,current_reverse_standard_error_546,current_reverse_standard_error_546,voltage_unc_reverse_546,voltage_unc_reverse_546)</w:t>
      </w:r>
    </w:p>
    <w:p w14:paraId="3B3BFC7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(546nm Filter)"</w:t>
      </w:r>
      <w:r>
        <w:rPr>
          <w:rFonts w:ascii="Courier New" w:eastAsiaTheme="minorHAnsi" w:hAnsi="Courier New" w:cs="Courier New"/>
          <w:sz w:val="20"/>
          <w:szCs w:val="20"/>
        </w:rPr>
        <w:t>)</w:t>
      </w:r>
    </w:p>
    <w:p w14:paraId="07514A4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14:paraId="549B78F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14:paraId="6B7C2FC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16430C1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knee using plateau </w:t>
      </w:r>
      <w:proofErr w:type="spellStart"/>
      <w:r>
        <w:rPr>
          <w:rFonts w:ascii="Courier New" w:eastAsiaTheme="minorHAnsi" w:hAnsi="Courier New" w:cs="Courier New"/>
          <w:color w:val="228B22"/>
          <w:sz w:val="20"/>
          <w:szCs w:val="20"/>
        </w:rPr>
        <w:t>uncertaities</w:t>
      </w:r>
      <w:proofErr w:type="spellEnd"/>
      <w:r>
        <w:rPr>
          <w:rFonts w:ascii="Courier New" w:eastAsiaTheme="minorHAnsi" w:hAnsi="Courier New" w:cs="Courier New"/>
          <w:color w:val="228B22"/>
          <w:sz w:val="20"/>
          <w:szCs w:val="20"/>
        </w:rPr>
        <w:t xml:space="preserve"> and deviation from that value</w:t>
      </w:r>
    </w:p>
    <w:p w14:paraId="25348E6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14:paraId="6C46CA8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w:t>
      </w:r>
      <w:proofErr w:type="spellStart"/>
      <w:r>
        <w:rPr>
          <w:rFonts w:ascii="Courier New" w:eastAsiaTheme="minorHAnsi" w:hAnsi="Courier New" w:cs="Courier New"/>
          <w:color w:val="228B22"/>
          <w:sz w:val="20"/>
          <w:szCs w:val="20"/>
        </w:rPr>
        <w:t>aveage</w:t>
      </w:r>
      <w:proofErr w:type="spellEnd"/>
      <w:r>
        <w:rPr>
          <w:rFonts w:ascii="Courier New" w:eastAsiaTheme="minorHAnsi" w:hAnsi="Courier New" w:cs="Courier New"/>
          <w:color w:val="228B22"/>
          <w:sz w:val="20"/>
          <w:szCs w:val="20"/>
        </w:rPr>
        <w:t xml:space="preserve"> data point</w:t>
      </w:r>
    </w:p>
    <w:p w14:paraId="72D5363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running_total_546 = 0;</w:t>
      </w:r>
    </w:p>
    <w:p w14:paraId="788F038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h546 = averagecurrent_reverse_546(35:40);</w:t>
      </w:r>
    </w:p>
    <w:p w14:paraId="21880B0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14:paraId="7B1B8DB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running_total_546 = h546(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running_total_546;</w:t>
      </w:r>
    </w:p>
    <w:p w14:paraId="6B18899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14:paraId="27630CB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average_threshold_point_546 = running_total_546 / 6;</w:t>
      </w:r>
    </w:p>
    <w:p w14:paraId="1DECB95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1D8F93D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error bar size</w:t>
      </w:r>
    </w:p>
    <w:p w14:paraId="2827EA1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running_total_546 = 0;</w:t>
      </w:r>
    </w:p>
    <w:p w14:paraId="1E4C2A4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g546 = current_reverse_standard_error_546(35:40);</w:t>
      </w:r>
    </w:p>
    <w:p w14:paraId="6AFFC3C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14:paraId="7106BA8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running_total_546 = g546(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)^2 + running_total_546;</w:t>
      </w:r>
    </w:p>
    <w:p w14:paraId="2A2DC19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lastRenderedPageBreak/>
        <w:t>end</w:t>
      </w:r>
    </w:p>
    <w:p w14:paraId="3869099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uncertainty_mean_546 = sqrt(running_total_546)/6;</w:t>
      </w:r>
    </w:p>
    <w:p w14:paraId="30A194C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41D4CB7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standard deviation</w:t>
      </w:r>
    </w:p>
    <w:p w14:paraId="1B8D764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standard_dev_546 = std(current_reverse_standard_error_546(35:40));</w:t>
      </w:r>
    </w:p>
    <w:p w14:paraId="1CFF85E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11C05E9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 bar</w:t>
      </w:r>
    </w:p>
    <w:p w14:paraId="1BF9636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threshold_bar_546 =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uncertainty_mean_546^2 + standard_dev_546^2);</w:t>
      </w:r>
    </w:p>
    <w:p w14:paraId="4967482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1A46C81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w:t>
      </w:r>
    </w:p>
    <w:p w14:paraId="2876293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threshold_546 = threshold_bar_546 + average_threshold_point_546;</w:t>
      </w:r>
    </w:p>
    <w:p w14:paraId="5817F22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29B2A85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the threshold line</w:t>
      </w:r>
    </w:p>
    <w:p w14:paraId="45F05B4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14:paraId="30EABEE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voltagetouse_reverse_546, averagecurrent_reverse_546,current_reverse_standard_error_546,current_reverse_standard_error_546,voltage_unc_reverse_546,voltage_unc_reverse_546)</w:t>
      </w:r>
    </w:p>
    <w:p w14:paraId="38AABDB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"Threshold Value for Reverse Bias Current vs. Voltage (546nm Filter)"</w:t>
      </w:r>
      <w:r>
        <w:rPr>
          <w:rFonts w:ascii="Courier New" w:eastAsiaTheme="minorHAnsi" w:hAnsi="Courier New" w:cs="Courier New"/>
          <w:sz w:val="20"/>
          <w:szCs w:val="20"/>
        </w:rPr>
        <w:t>)</w:t>
      </w:r>
    </w:p>
    <w:p w14:paraId="093E1EB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14:paraId="2F2CC2D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14:paraId="633ACD8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61EC7D3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14:paraId="488C0BB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 = threshold_546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14:paraId="3FA9F41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w:t>
      </w:r>
    </w:p>
    <w:p w14:paraId="760638A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67B822C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1E1B0A7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Find knee using intersection of flat slopes</w:t>
      </w:r>
    </w:p>
    <w:p w14:paraId="0E6DD08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14:paraId="25E5753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Calculating slope of top line</w:t>
      </w:r>
    </w:p>
    <w:p w14:paraId="6ECF160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k546 = averagecurrent_reverse_546(1:8);</w:t>
      </w:r>
    </w:p>
    <w:p w14:paraId="198CC9D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j546 = voltagetouse_reverse_546(1:8);</w:t>
      </w:r>
    </w:p>
    <w:p w14:paraId="4928C32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3BD2AA6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intersection of lines</w:t>
      </w:r>
    </w:p>
    <w:p w14:paraId="1BDFC3A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14:paraId="7260B04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voltagetouse_reverse_546, averagecurrent_reverse_546,current_reverse_standard_error_546,current_reverse_standard_error_546,voltage_unc_reverse_546,voltage_unc_reverse_546)</w:t>
      </w:r>
    </w:p>
    <w:p w14:paraId="0257AE3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"Slope Intersection for Reverse Bias Current vs. Voltage (546nm Filter)"</w:t>
      </w:r>
      <w:r>
        <w:rPr>
          <w:rFonts w:ascii="Courier New" w:eastAsiaTheme="minorHAnsi" w:hAnsi="Courier New" w:cs="Courier New"/>
          <w:sz w:val="20"/>
          <w:szCs w:val="20"/>
        </w:rPr>
        <w:t>)</w:t>
      </w:r>
    </w:p>
    <w:p w14:paraId="78C3821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14:paraId="7F63A8B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14:paraId="2D4B7F8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4467D67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5E9BD2E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top line</w:t>
      </w:r>
    </w:p>
    <w:p w14:paraId="1AF68D7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c_546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(j</w:t>
      </w:r>
      <w:proofErr w:type="gramStart"/>
      <w:r>
        <w:rPr>
          <w:rFonts w:ascii="Courier New" w:eastAsiaTheme="minorHAnsi" w:hAnsi="Courier New" w:cs="Courier New"/>
          <w:sz w:val="20"/>
          <w:szCs w:val="20"/>
        </w:rPr>
        <w:t>546,k</w:t>
      </w:r>
      <w:proofErr w:type="gramEnd"/>
      <w:r>
        <w:rPr>
          <w:rFonts w:ascii="Courier New" w:eastAsiaTheme="minorHAnsi" w:hAnsi="Courier New" w:cs="Courier New"/>
          <w:sz w:val="20"/>
          <w:szCs w:val="20"/>
        </w:rPr>
        <w:t>546',1);</w:t>
      </w:r>
    </w:p>
    <w:p w14:paraId="7F9D9B6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xFit_546 = </w:t>
      </w:r>
      <w:proofErr w:type="spellStart"/>
      <w:proofErr w:type="gramStart"/>
      <w:r>
        <w:rPr>
          <w:rFonts w:ascii="Courier New" w:eastAsiaTheme="minorHAnsi" w:hAnsi="Courier New" w:cs="Courier New"/>
          <w:sz w:val="20"/>
          <w:szCs w:val="20"/>
        </w:rPr>
        <w:t>linspace</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-2, 0, 100);</w:t>
      </w:r>
    </w:p>
    <w:p w14:paraId="5C60308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yFit_546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c_546, xFit_546);</w:t>
      </w:r>
    </w:p>
    <w:p w14:paraId="7131E6E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2275346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xFit_546, yFit_546);</w:t>
      </w:r>
    </w:p>
    <w:p w14:paraId="0567CAF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79E1B85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63691F2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bottom line</w:t>
      </w:r>
    </w:p>
    <w:p w14:paraId="52DCA3E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14:paraId="7589EB5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Use already calculated value for </w:t>
      </w:r>
      <w:proofErr w:type="spellStart"/>
      <w:r>
        <w:rPr>
          <w:rFonts w:ascii="Courier New" w:eastAsiaTheme="minorHAnsi" w:hAnsi="Courier New" w:cs="Courier New"/>
          <w:color w:val="228B22"/>
          <w:sz w:val="20"/>
          <w:szCs w:val="20"/>
        </w:rPr>
        <w:t>average_threshold_point</w:t>
      </w:r>
      <w:proofErr w:type="spellEnd"/>
      <w:r>
        <w:rPr>
          <w:rFonts w:ascii="Courier New" w:eastAsiaTheme="minorHAnsi" w:hAnsi="Courier New" w:cs="Courier New"/>
          <w:color w:val="228B22"/>
          <w:sz w:val="20"/>
          <w:szCs w:val="20"/>
        </w:rPr>
        <w:t xml:space="preserve"> to get bottom</w:t>
      </w:r>
    </w:p>
    <w:p w14:paraId="4715D7B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line</w:t>
      </w:r>
    </w:p>
    <w:p w14:paraId="2C02995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 xml:space="preserve">Z_546 = average_threshold_point_546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14:paraId="7AC0BDF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Z_546)</w:t>
      </w:r>
    </w:p>
    <w:p w14:paraId="4F43E0F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7A1ABE9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6F0EBD0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2375F63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7F73FCB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1FB1E22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436 analysis</w:t>
      </w:r>
    </w:p>
    <w:p w14:paraId="063EA41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14:paraId="2C2A456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FORWARD</w:t>
      </w:r>
    </w:p>
    <w:p w14:paraId="6CB6211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14:paraId="2221506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of three runs</w:t>
      </w:r>
    </w:p>
    <w:p w14:paraId="7316EE8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firstrun436 = forward_current_A436(1:301);</w:t>
      </w:r>
    </w:p>
    <w:p w14:paraId="51C9090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secondrun436 = forward_current_A436(302:602);</w:t>
      </w:r>
    </w:p>
    <w:p w14:paraId="286C520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thirdrun436 = forward_current_A436(603:903);</w:t>
      </w:r>
    </w:p>
    <w:p w14:paraId="5E945D8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7CD5666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averagecurrent436 = [];</w:t>
      </w:r>
    </w:p>
    <w:p w14:paraId="21C64D2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current_standard_dev_436 = [];</w:t>
      </w:r>
    </w:p>
    <w:p w14:paraId="4F8A421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1:301;</w:t>
      </w:r>
    </w:p>
    <w:p w14:paraId="0616F27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averagecurrent436i = (firstrun436(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))/3;</w:t>
      </w:r>
    </w:p>
    <w:p w14:paraId="3960348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current_standard_dev_436(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14:paraId="3ACB86C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w:t>
      </w:r>
      <w:proofErr w:type="gramStart"/>
      <w:r>
        <w:rPr>
          <w:rFonts w:ascii="Courier New" w:eastAsiaTheme="minorHAnsi" w:hAnsi="Courier New" w:cs="Courier New"/>
          <w:sz w:val="20"/>
          <w:szCs w:val="20"/>
        </w:rPr>
        <w:t>=  averagecurrent</w:t>
      </w:r>
      <w:proofErr w:type="gramEnd"/>
      <w:r>
        <w:rPr>
          <w:rFonts w:ascii="Courier New" w:eastAsiaTheme="minorHAnsi" w:hAnsi="Courier New" w:cs="Courier New"/>
          <w:sz w:val="20"/>
          <w:szCs w:val="20"/>
        </w:rPr>
        <w:t>436i;</w:t>
      </w:r>
    </w:p>
    <w:p w14:paraId="2CFDECB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14:paraId="246FD8D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voltagetouse436 = forward_voltage_V436(1:301);</w:t>
      </w:r>
    </w:p>
    <w:p w14:paraId="71DE833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005C263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14:paraId="6A334BB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voltage_unc_436 = 0.001*ones(size(voltagetouse436));</w:t>
      </w:r>
    </w:p>
    <w:p w14:paraId="4CECCB1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3337A27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14:paraId="785FC3A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current_standard_error_436 = current_standard_dev_436/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14:paraId="0CE0FDF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2E7C883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w:t>
      </w:r>
      <w:proofErr w:type="spellStart"/>
      <w:r>
        <w:rPr>
          <w:rFonts w:ascii="Courier New" w:eastAsiaTheme="minorHAnsi" w:hAnsi="Courier New" w:cs="Courier New"/>
          <w:color w:val="228B22"/>
          <w:sz w:val="20"/>
          <w:szCs w:val="20"/>
        </w:rPr>
        <w:t>imax</w:t>
      </w:r>
      <w:proofErr w:type="spellEnd"/>
    </w:p>
    <w:p w14:paraId="7A81528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14:paraId="4E4814F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fitop_436 = </w:t>
      </w:r>
      <w:proofErr w:type="spellStart"/>
      <w:proofErr w:type="gramStart"/>
      <w:r>
        <w:rPr>
          <w:rFonts w:ascii="Courier New" w:eastAsiaTheme="minorHAnsi" w:hAnsi="Courier New" w:cs="Courier New"/>
          <w:sz w:val="20"/>
          <w:szCs w:val="20"/>
        </w:rPr>
        <w:t>fitoptions</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'Method'</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NonlinearLeastSquares</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StartPoint</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,[8e-8 1e-10 0.045]);</w:t>
      </w:r>
    </w:p>
    <w:p w14:paraId="3E59B87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imax_fittype_436 = </w:t>
      </w:r>
      <w:proofErr w:type="spellStart"/>
      <w:r>
        <w:rPr>
          <w:rFonts w:ascii="Courier New" w:eastAsiaTheme="minorHAnsi" w:hAnsi="Courier New" w:cs="Courier New"/>
          <w:sz w:val="20"/>
          <w:szCs w:val="20"/>
        </w:rPr>
        <w:t>fittype</w:t>
      </w:r>
      <w:proofErr w:type="spellEnd"/>
      <w:r>
        <w:rPr>
          <w:rFonts w:ascii="Courier New" w:eastAsiaTheme="minorHAnsi" w:hAnsi="Courier New" w:cs="Courier New"/>
          <w:sz w:val="20"/>
          <w:szCs w:val="20"/>
        </w:rPr>
        <w:t>(</w:t>
      </w:r>
      <w:r>
        <w:rPr>
          <w:rFonts w:ascii="Courier New" w:eastAsiaTheme="minorHAnsi" w:hAnsi="Courier New" w:cs="Courier New"/>
          <w:color w:val="A020F0"/>
          <w:sz w:val="20"/>
          <w:szCs w:val="20"/>
        </w:rPr>
        <w:t>'a-b*exp(-c*x)'</w:t>
      </w:r>
      <w:r>
        <w:rPr>
          <w:rFonts w:ascii="Courier New" w:eastAsiaTheme="minorHAnsi" w:hAnsi="Courier New" w:cs="Courier New"/>
          <w:sz w:val="20"/>
          <w:szCs w:val="20"/>
        </w:rPr>
        <w:t>,</w:t>
      </w:r>
      <w:r>
        <w:rPr>
          <w:rFonts w:ascii="Courier New" w:eastAsiaTheme="minorHAnsi" w:hAnsi="Courier New" w:cs="Courier New"/>
          <w:color w:val="A020F0"/>
          <w:sz w:val="20"/>
          <w:szCs w:val="20"/>
        </w:rPr>
        <w:t>'options</w:t>
      </w:r>
      <w:proofErr w:type="gramStart"/>
      <w:r>
        <w:rPr>
          <w:rFonts w:ascii="Courier New" w:eastAsiaTheme="minorHAnsi" w:hAnsi="Courier New" w:cs="Courier New"/>
          <w:color w:val="A020F0"/>
          <w:sz w:val="20"/>
          <w:szCs w:val="20"/>
        </w:rPr>
        <w:t>'</w:t>
      </w:r>
      <w:r>
        <w:rPr>
          <w:rFonts w:ascii="Courier New" w:eastAsiaTheme="minorHAnsi" w:hAnsi="Courier New" w:cs="Courier New"/>
          <w:sz w:val="20"/>
          <w:szCs w:val="20"/>
        </w:rPr>
        <w:t>,fitop</w:t>
      </w:r>
      <w:proofErr w:type="gramEnd"/>
      <w:r>
        <w:rPr>
          <w:rFonts w:ascii="Courier New" w:eastAsiaTheme="minorHAnsi" w:hAnsi="Courier New" w:cs="Courier New"/>
          <w:sz w:val="20"/>
          <w:szCs w:val="20"/>
        </w:rPr>
        <w:t>_436);</w:t>
      </w:r>
    </w:p>
    <w:p w14:paraId="1306EB4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imax_436_fit = fit(voltagetouse</w:t>
      </w:r>
      <w:proofErr w:type="gramStart"/>
      <w:r>
        <w:rPr>
          <w:rFonts w:ascii="Courier New" w:eastAsiaTheme="minorHAnsi" w:hAnsi="Courier New" w:cs="Courier New"/>
          <w:sz w:val="20"/>
          <w:szCs w:val="20"/>
        </w:rPr>
        <w:t>436,averagecurrent</w:t>
      </w:r>
      <w:proofErr w:type="gramEnd"/>
      <w:r>
        <w:rPr>
          <w:rFonts w:ascii="Courier New" w:eastAsiaTheme="minorHAnsi" w:hAnsi="Courier New" w:cs="Courier New"/>
          <w:sz w:val="20"/>
          <w:szCs w:val="20"/>
        </w:rPr>
        <w:t>436',imax_fittype_436);</w:t>
      </w:r>
    </w:p>
    <w:p w14:paraId="0B7BC24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imax_436_fit_coeff = </w:t>
      </w:r>
      <w:proofErr w:type="spellStart"/>
      <w:r>
        <w:rPr>
          <w:rFonts w:ascii="Courier New" w:eastAsiaTheme="minorHAnsi" w:hAnsi="Courier New" w:cs="Courier New"/>
          <w:sz w:val="20"/>
          <w:szCs w:val="20"/>
        </w:rPr>
        <w:t>coeffvalues</w:t>
      </w:r>
      <w:proofErr w:type="spellEnd"/>
      <w:r>
        <w:rPr>
          <w:rFonts w:ascii="Courier New" w:eastAsiaTheme="minorHAnsi" w:hAnsi="Courier New" w:cs="Courier New"/>
          <w:sz w:val="20"/>
          <w:szCs w:val="20"/>
        </w:rPr>
        <w:t>(imax_436_fit);</w:t>
      </w:r>
    </w:p>
    <w:p w14:paraId="25D9EBD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voltagetouse436, averagecurrent436',current_standard_error_436,current_standard_error_436,voltage_unc_436,voltage_unc_436);</w:t>
      </w:r>
    </w:p>
    <w:p w14:paraId="3438CE0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02459EB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plot(imax_436_fit);</w:t>
      </w:r>
    </w:p>
    <w:p w14:paraId="43E7A69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28EE678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imax_436 = imax_436_fit_</w:t>
      </w:r>
      <w:proofErr w:type="gramStart"/>
      <w:r>
        <w:rPr>
          <w:rFonts w:ascii="Courier New" w:eastAsiaTheme="minorHAnsi" w:hAnsi="Courier New" w:cs="Courier New"/>
          <w:sz w:val="20"/>
          <w:szCs w:val="20"/>
        </w:rPr>
        <w:t>coeff(</w:t>
      </w:r>
      <w:proofErr w:type="gramEnd"/>
      <w:r>
        <w:rPr>
          <w:rFonts w:ascii="Courier New" w:eastAsiaTheme="minorHAnsi" w:hAnsi="Courier New" w:cs="Courier New"/>
          <w:sz w:val="20"/>
          <w:szCs w:val="20"/>
        </w:rPr>
        <w:t>1);</w:t>
      </w:r>
    </w:p>
    <w:p w14:paraId="5D06051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i_max_fit_confint</w:t>
      </w:r>
      <w:proofErr w:type="spellEnd"/>
      <w:r>
        <w:rPr>
          <w:rFonts w:ascii="Courier New" w:eastAsiaTheme="minorHAnsi" w:hAnsi="Courier New" w:cs="Courier New"/>
          <w:sz w:val="20"/>
          <w:szCs w:val="20"/>
        </w:rPr>
        <w:t xml:space="preserve"> = </w:t>
      </w:r>
      <w:proofErr w:type="spellStart"/>
      <w:proofErr w:type="gramStart"/>
      <w:r>
        <w:rPr>
          <w:rFonts w:ascii="Courier New" w:eastAsiaTheme="minorHAnsi" w:hAnsi="Courier New" w:cs="Courier New"/>
          <w:sz w:val="20"/>
          <w:szCs w:val="20"/>
        </w:rPr>
        <w:t>confint</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imax_436_fit, 0.68);</w:t>
      </w:r>
    </w:p>
    <w:p w14:paraId="4AFD86B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imax_436_unc = (</w:t>
      </w:r>
      <w:proofErr w:type="spellStart"/>
      <w:r>
        <w:rPr>
          <w:rFonts w:ascii="Courier New" w:eastAsiaTheme="minorHAnsi" w:hAnsi="Courier New" w:cs="Courier New"/>
          <w:sz w:val="20"/>
          <w:szCs w:val="20"/>
        </w:rPr>
        <w:t>i_max_fit_confint</w:t>
      </w:r>
      <w:proofErr w:type="spellEnd"/>
      <w:r>
        <w:rPr>
          <w:rFonts w:ascii="Courier New" w:eastAsiaTheme="minorHAnsi" w:hAnsi="Courier New" w:cs="Courier New"/>
          <w:sz w:val="20"/>
          <w:szCs w:val="20"/>
        </w:rPr>
        <w:t>(2,1)-</w:t>
      </w:r>
      <w:proofErr w:type="spellStart"/>
      <w:r>
        <w:rPr>
          <w:rFonts w:ascii="Courier New" w:eastAsiaTheme="minorHAnsi" w:hAnsi="Courier New" w:cs="Courier New"/>
          <w:sz w:val="20"/>
          <w:szCs w:val="20"/>
        </w:rPr>
        <w:t>i_max_fit_</w:t>
      </w:r>
      <w:proofErr w:type="gramStart"/>
      <w:r>
        <w:rPr>
          <w:rFonts w:ascii="Courier New" w:eastAsiaTheme="minorHAnsi" w:hAnsi="Courier New" w:cs="Courier New"/>
          <w:sz w:val="20"/>
          <w:szCs w:val="20"/>
        </w:rPr>
        <w:t>confint</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1,1))/2;</w:t>
      </w:r>
    </w:p>
    <w:p w14:paraId="7B26DC8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"Fitted Exponential Curve to Forward Bias Current vs. Voltage (436nm Filter)"</w:t>
      </w:r>
      <w:r>
        <w:rPr>
          <w:rFonts w:ascii="Courier New" w:eastAsiaTheme="minorHAnsi" w:hAnsi="Courier New" w:cs="Courier New"/>
          <w:sz w:val="20"/>
          <w:szCs w:val="20"/>
        </w:rPr>
        <w:t>)</w:t>
      </w:r>
    </w:p>
    <w:p w14:paraId="1CE6CEA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14:paraId="5D93C67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14:paraId="0932D57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7E33520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 xml:space="preserve"> </w:t>
      </w:r>
    </w:p>
    <w:p w14:paraId="11DF9C2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4A777A6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REVERSE</w:t>
      </w:r>
    </w:p>
    <w:p w14:paraId="64A0D97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14:paraId="09C3FF6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average of three runs </w:t>
      </w:r>
    </w:p>
    <w:p w14:paraId="3F29E35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firstrun_reverse_436 = reverse_current_A436(1:41);</w:t>
      </w:r>
    </w:p>
    <w:p w14:paraId="4503610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secondrun_reverse_436 = reverse_current_A436(42:82);</w:t>
      </w:r>
    </w:p>
    <w:p w14:paraId="2DAE8DB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thirdrun_reverse_436 = reverse_current_A436(83:123);</w:t>
      </w:r>
    </w:p>
    <w:p w14:paraId="1C7F20C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5418A1A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averagecurrent_reverse_436 </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w:t>
      </w:r>
    </w:p>
    <w:p w14:paraId="4FFF0C3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current_reverse_standard_dev_436 = [];</w:t>
      </w:r>
    </w:p>
    <w:p w14:paraId="0685685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1:41;</w:t>
      </w:r>
    </w:p>
    <w:p w14:paraId="46FF8AF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averagecurrent_reverse_436i = (firstrun_reverse_436(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secondrun_reverse_436(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thirdrun_reverse_436(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3;</w:t>
      </w:r>
    </w:p>
    <w:p w14:paraId="548337F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current_reverse_standard_dev_436(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14:paraId="4907D45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averagecurrent_reverse_436i;</w:t>
      </w:r>
    </w:p>
    <w:p w14:paraId="4C69782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14:paraId="0534322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voltagetouse_reverse_436 = reverse_voltage_V436(1:41);</w:t>
      </w:r>
    </w:p>
    <w:p w14:paraId="3E742FB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voltagetouse_reverse_436 = -voltagetouse_reverse_436;</w:t>
      </w:r>
    </w:p>
    <w:p w14:paraId="0A5893B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0327D1D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14:paraId="29A8D57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voltage_unc_reverse_436 = 0.001*ones(size(voltagetouse_reverse_436));</w:t>
      </w:r>
    </w:p>
    <w:p w14:paraId="4D129D0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5E1E57F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14:paraId="4D20F9A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current_reverse_standard_error_436 = current_reverse_standard_dev_436/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14:paraId="0515E5C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341D4EB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a figure with both data sets on one graph</w:t>
      </w:r>
    </w:p>
    <w:p w14:paraId="6361EEF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14:paraId="3F1958D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voltagetouse436, averagecurrent436',current_standard_error_436,current_standard_error_436,voltage_unc_436,voltage_unc_436);</w:t>
      </w:r>
    </w:p>
    <w:p w14:paraId="4A7110A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6E98E8D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voltagetouse_reverse_436, averagecurrent_reverse_436,current_reverse_standard_error_436,current_reverse_standard_error_436,voltage_unc_reverse_436,voltage_unc_reverse_436)</w:t>
      </w:r>
    </w:p>
    <w:p w14:paraId="7B29DBA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voltagetouse436, averagecurrent436');</w:t>
      </w:r>
    </w:p>
    <w:p w14:paraId="0FDC2AE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voltagetouse_reverse_436, averagecurrent_reverse_436);</w:t>
      </w:r>
    </w:p>
    <w:p w14:paraId="0C65967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30490FF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"Current vs. Voltage (436nm Filter)"</w:t>
      </w:r>
      <w:r>
        <w:rPr>
          <w:rFonts w:ascii="Courier New" w:eastAsiaTheme="minorHAnsi" w:hAnsi="Courier New" w:cs="Courier New"/>
          <w:sz w:val="20"/>
          <w:szCs w:val="20"/>
        </w:rPr>
        <w:t>)</w:t>
      </w:r>
    </w:p>
    <w:p w14:paraId="7DF6694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14:paraId="7132580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14:paraId="3368196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3BA4417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just the forward bias</w:t>
      </w:r>
    </w:p>
    <w:p w14:paraId="276F538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14:paraId="74E46D2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voltagetouse436, averagecurrent436',current_standard_error_436,current_standard_error_436,voltage_unc_436,voltage_unc_436);</w:t>
      </w:r>
    </w:p>
    <w:p w14:paraId="7A3D89A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"Forward Bias Current vs. Voltage (436nm Filter)"</w:t>
      </w:r>
      <w:r>
        <w:rPr>
          <w:rFonts w:ascii="Courier New" w:eastAsiaTheme="minorHAnsi" w:hAnsi="Courier New" w:cs="Courier New"/>
          <w:sz w:val="20"/>
          <w:szCs w:val="20"/>
        </w:rPr>
        <w:t>)</w:t>
      </w:r>
    </w:p>
    <w:p w14:paraId="25D7976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14:paraId="5AD71C8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14:paraId="096D90E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4B5BBF8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Plot just the reverse bias </w:t>
      </w:r>
    </w:p>
    <w:p w14:paraId="19D0B72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14:paraId="770F23B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lastRenderedPageBreak/>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voltagetouse_reverse_436, averagecurrent_reverse_436,current_reverse_standard_error_436,current_reverse_standard_error_436,voltage_unc_reverse_436,voltage_unc_reverse_436)</w:t>
      </w:r>
    </w:p>
    <w:p w14:paraId="1ADA077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(436nm Filter)"</w:t>
      </w:r>
      <w:r>
        <w:rPr>
          <w:rFonts w:ascii="Courier New" w:eastAsiaTheme="minorHAnsi" w:hAnsi="Courier New" w:cs="Courier New"/>
          <w:sz w:val="20"/>
          <w:szCs w:val="20"/>
        </w:rPr>
        <w:t>)</w:t>
      </w:r>
    </w:p>
    <w:p w14:paraId="395C132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14:paraId="1C57933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14:paraId="66B85D5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49E24FD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knee using plateau </w:t>
      </w:r>
      <w:proofErr w:type="spellStart"/>
      <w:r>
        <w:rPr>
          <w:rFonts w:ascii="Courier New" w:eastAsiaTheme="minorHAnsi" w:hAnsi="Courier New" w:cs="Courier New"/>
          <w:color w:val="228B22"/>
          <w:sz w:val="20"/>
          <w:szCs w:val="20"/>
        </w:rPr>
        <w:t>uncertaities</w:t>
      </w:r>
      <w:proofErr w:type="spellEnd"/>
      <w:r>
        <w:rPr>
          <w:rFonts w:ascii="Courier New" w:eastAsiaTheme="minorHAnsi" w:hAnsi="Courier New" w:cs="Courier New"/>
          <w:color w:val="228B22"/>
          <w:sz w:val="20"/>
          <w:szCs w:val="20"/>
        </w:rPr>
        <w:t xml:space="preserve"> and deviation from that value</w:t>
      </w:r>
    </w:p>
    <w:p w14:paraId="0A1EA90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14:paraId="55473FE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w:t>
      </w:r>
      <w:proofErr w:type="spellStart"/>
      <w:r>
        <w:rPr>
          <w:rFonts w:ascii="Courier New" w:eastAsiaTheme="minorHAnsi" w:hAnsi="Courier New" w:cs="Courier New"/>
          <w:color w:val="228B22"/>
          <w:sz w:val="20"/>
          <w:szCs w:val="20"/>
        </w:rPr>
        <w:t>aveage</w:t>
      </w:r>
      <w:proofErr w:type="spellEnd"/>
      <w:r>
        <w:rPr>
          <w:rFonts w:ascii="Courier New" w:eastAsiaTheme="minorHAnsi" w:hAnsi="Courier New" w:cs="Courier New"/>
          <w:color w:val="228B22"/>
          <w:sz w:val="20"/>
          <w:szCs w:val="20"/>
        </w:rPr>
        <w:t xml:space="preserve"> data point</w:t>
      </w:r>
    </w:p>
    <w:p w14:paraId="296BF41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running_total_436 = 0;</w:t>
      </w:r>
    </w:p>
    <w:p w14:paraId="2D7ECD8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h436 = averagecurrent_reverse_436(35:40);</w:t>
      </w:r>
    </w:p>
    <w:p w14:paraId="74A0557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14:paraId="45FC904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running_total_436 = h436(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running_total_436;</w:t>
      </w:r>
    </w:p>
    <w:p w14:paraId="0536BA3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14:paraId="1F91ECE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average_threshold_point_436 = running_total_436 / 6;</w:t>
      </w:r>
    </w:p>
    <w:p w14:paraId="3C3B14F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41A1266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error bar size</w:t>
      </w:r>
    </w:p>
    <w:p w14:paraId="5E4ACD8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running_total_436 = 0;</w:t>
      </w:r>
    </w:p>
    <w:p w14:paraId="76BB8FE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g436 = current_reverse_standard_error_436(35:40);</w:t>
      </w:r>
    </w:p>
    <w:p w14:paraId="148C854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14:paraId="6DE1F87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running_total_436 = g436(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)^2 + running_total_436;</w:t>
      </w:r>
    </w:p>
    <w:p w14:paraId="1104E65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14:paraId="0406331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uncertainty_mean_436 = sqrt(running_total_436)/6;</w:t>
      </w:r>
    </w:p>
    <w:p w14:paraId="7CE1A5E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77A69ED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standard deviation</w:t>
      </w:r>
    </w:p>
    <w:p w14:paraId="4E290ED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standard_dev_436 = std(current_reverse_standard_error_436(35:40));</w:t>
      </w:r>
    </w:p>
    <w:p w14:paraId="182B8C3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59AE538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 bar</w:t>
      </w:r>
    </w:p>
    <w:p w14:paraId="0FC8059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threshold_bar_436 =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uncertainty_mean_436^2 + standard_dev_436^2);</w:t>
      </w:r>
    </w:p>
    <w:p w14:paraId="078B42A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0487ECF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w:t>
      </w:r>
    </w:p>
    <w:p w14:paraId="6D9B58D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threshold_436 = threshold_bar_436 + average_threshold_point_436;</w:t>
      </w:r>
    </w:p>
    <w:p w14:paraId="7BACDD8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31BBED7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the threshold line</w:t>
      </w:r>
    </w:p>
    <w:p w14:paraId="1191011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14:paraId="02E283B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voltagetouse_reverse_436, averagecurrent_reverse_436,current_reverse_standard_error_436,current_reverse_standard_error_436,voltage_unc_reverse_436,voltage_unc_reverse_436)</w:t>
      </w:r>
    </w:p>
    <w:p w14:paraId="46E34F6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"Threshold Value for Reverse Bias Current vs. Voltage (436nm Filter)"</w:t>
      </w:r>
      <w:r>
        <w:rPr>
          <w:rFonts w:ascii="Courier New" w:eastAsiaTheme="minorHAnsi" w:hAnsi="Courier New" w:cs="Courier New"/>
          <w:sz w:val="20"/>
          <w:szCs w:val="20"/>
        </w:rPr>
        <w:t>)</w:t>
      </w:r>
    </w:p>
    <w:p w14:paraId="196A196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14:paraId="165D865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14:paraId="1CF7B67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661F943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14:paraId="64853F5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 = threshold_436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14:paraId="66DCE6F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w:t>
      </w:r>
    </w:p>
    <w:p w14:paraId="4396830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002E6F5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1071A8A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Find knee using intersection of flat slopes</w:t>
      </w:r>
    </w:p>
    <w:p w14:paraId="7360F9C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14:paraId="6A5AEB9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Calculating slope of top line</w:t>
      </w:r>
    </w:p>
    <w:p w14:paraId="3D0DCB6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k436 = averagecurrent_reverse_436(1:11);</w:t>
      </w:r>
    </w:p>
    <w:p w14:paraId="5541722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j436 = voltagetouse_reverse_436(1:11);</w:t>
      </w:r>
    </w:p>
    <w:p w14:paraId="4AC446E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66E13A3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intersection of lines</w:t>
      </w:r>
    </w:p>
    <w:p w14:paraId="6982A36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figure</w:t>
      </w:r>
    </w:p>
    <w:p w14:paraId="53C356F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voltagetouse_reverse_436, averagecurrent_reverse_436,current_reverse_standard_error_436,current_reverse_standard_error_436,voltage_unc_reverse_436,voltage_unc_reverse_436)</w:t>
      </w:r>
    </w:p>
    <w:p w14:paraId="07EC5CE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"Slope Intersection for Reverse Bias Current vs. Voltage (436nm Filter)"</w:t>
      </w:r>
      <w:r>
        <w:rPr>
          <w:rFonts w:ascii="Courier New" w:eastAsiaTheme="minorHAnsi" w:hAnsi="Courier New" w:cs="Courier New"/>
          <w:sz w:val="20"/>
          <w:szCs w:val="20"/>
        </w:rPr>
        <w:t>)</w:t>
      </w:r>
    </w:p>
    <w:p w14:paraId="11B510F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14:paraId="6A57AD2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14:paraId="409B064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164C28A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02C0999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top line</w:t>
      </w:r>
    </w:p>
    <w:p w14:paraId="31D0E03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c_436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(j</w:t>
      </w:r>
      <w:proofErr w:type="gramStart"/>
      <w:r>
        <w:rPr>
          <w:rFonts w:ascii="Courier New" w:eastAsiaTheme="minorHAnsi" w:hAnsi="Courier New" w:cs="Courier New"/>
          <w:sz w:val="20"/>
          <w:szCs w:val="20"/>
        </w:rPr>
        <w:t>436,k</w:t>
      </w:r>
      <w:proofErr w:type="gramEnd"/>
      <w:r>
        <w:rPr>
          <w:rFonts w:ascii="Courier New" w:eastAsiaTheme="minorHAnsi" w:hAnsi="Courier New" w:cs="Courier New"/>
          <w:sz w:val="20"/>
          <w:szCs w:val="20"/>
        </w:rPr>
        <w:t>436',1);</w:t>
      </w:r>
    </w:p>
    <w:p w14:paraId="3535835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xFit_436 = </w:t>
      </w:r>
      <w:proofErr w:type="spellStart"/>
      <w:proofErr w:type="gramStart"/>
      <w:r>
        <w:rPr>
          <w:rFonts w:ascii="Courier New" w:eastAsiaTheme="minorHAnsi" w:hAnsi="Courier New" w:cs="Courier New"/>
          <w:sz w:val="20"/>
          <w:szCs w:val="20"/>
        </w:rPr>
        <w:t>linspace</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-2, 0, 100);</w:t>
      </w:r>
    </w:p>
    <w:p w14:paraId="60FC21F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yFit_436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c_436, xFit_436);</w:t>
      </w:r>
    </w:p>
    <w:p w14:paraId="43AF71D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3CAE598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xFit_436, yFit_436);</w:t>
      </w:r>
    </w:p>
    <w:p w14:paraId="07ACB05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06F694F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3CBE600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bottom line</w:t>
      </w:r>
    </w:p>
    <w:p w14:paraId="6E7726F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14:paraId="6C1EA89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Use already calculated value for </w:t>
      </w:r>
      <w:proofErr w:type="spellStart"/>
      <w:r>
        <w:rPr>
          <w:rFonts w:ascii="Courier New" w:eastAsiaTheme="minorHAnsi" w:hAnsi="Courier New" w:cs="Courier New"/>
          <w:color w:val="228B22"/>
          <w:sz w:val="20"/>
          <w:szCs w:val="20"/>
        </w:rPr>
        <w:t>average_threshold_point</w:t>
      </w:r>
      <w:proofErr w:type="spellEnd"/>
      <w:r>
        <w:rPr>
          <w:rFonts w:ascii="Courier New" w:eastAsiaTheme="minorHAnsi" w:hAnsi="Courier New" w:cs="Courier New"/>
          <w:color w:val="228B22"/>
          <w:sz w:val="20"/>
          <w:szCs w:val="20"/>
        </w:rPr>
        <w:t xml:space="preserve"> to get bottom</w:t>
      </w:r>
    </w:p>
    <w:p w14:paraId="6F35D6F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line</w:t>
      </w:r>
    </w:p>
    <w:p w14:paraId="7F8460D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Z_436 = average_threshold_point_436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14:paraId="1483672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Z_436)</w:t>
      </w:r>
    </w:p>
    <w:p w14:paraId="101A122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5338003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266E37B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6D5B741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68817AA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4A4C6DC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405 analysis</w:t>
      </w:r>
    </w:p>
    <w:p w14:paraId="711D56B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14:paraId="0D93C2D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FORWARD</w:t>
      </w:r>
    </w:p>
    <w:p w14:paraId="78A71D7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14:paraId="3E21D96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of three runs</w:t>
      </w:r>
    </w:p>
    <w:p w14:paraId="339F5F8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firstrun405 = forward_current_A405(1:301);</w:t>
      </w:r>
    </w:p>
    <w:p w14:paraId="0421711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secondrun405 = forward_current_A405(302:602);</w:t>
      </w:r>
    </w:p>
    <w:p w14:paraId="11FCB3D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thirdrun405 = forward_current_A405(603:903);</w:t>
      </w:r>
    </w:p>
    <w:p w14:paraId="268CC85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01EEFED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averagecurrent405 = [];</w:t>
      </w:r>
    </w:p>
    <w:p w14:paraId="48B31EE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current_standard_dev_405 = [];</w:t>
      </w:r>
    </w:p>
    <w:p w14:paraId="1AB6330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1:301;</w:t>
      </w:r>
    </w:p>
    <w:p w14:paraId="5ACF941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averagecurrent405i = (firstrun405(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))/3;</w:t>
      </w:r>
    </w:p>
    <w:p w14:paraId="6871115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current_standard_dev_405(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14:paraId="54B23DE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w:t>
      </w:r>
      <w:proofErr w:type="gramStart"/>
      <w:r>
        <w:rPr>
          <w:rFonts w:ascii="Courier New" w:eastAsiaTheme="minorHAnsi" w:hAnsi="Courier New" w:cs="Courier New"/>
          <w:sz w:val="20"/>
          <w:szCs w:val="20"/>
        </w:rPr>
        <w:t>=  averagecurrent</w:t>
      </w:r>
      <w:proofErr w:type="gramEnd"/>
      <w:r>
        <w:rPr>
          <w:rFonts w:ascii="Courier New" w:eastAsiaTheme="minorHAnsi" w:hAnsi="Courier New" w:cs="Courier New"/>
          <w:sz w:val="20"/>
          <w:szCs w:val="20"/>
        </w:rPr>
        <w:t>405i;</w:t>
      </w:r>
    </w:p>
    <w:p w14:paraId="54FD627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14:paraId="17B84F9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voltagetouse405 = forward_voltage_V405(1:301);</w:t>
      </w:r>
    </w:p>
    <w:p w14:paraId="14D3440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07E696E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14:paraId="34377F7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voltage_unc_405 = 0.001*ones(size(voltagetouse405));</w:t>
      </w:r>
    </w:p>
    <w:p w14:paraId="5021115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1FA39AD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14:paraId="6277E83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current_standard_error_405 = current_standard_dev_405/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14:paraId="2D149C7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 xml:space="preserve"> </w:t>
      </w:r>
    </w:p>
    <w:p w14:paraId="0AC2445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w:t>
      </w:r>
      <w:proofErr w:type="spellStart"/>
      <w:r>
        <w:rPr>
          <w:rFonts w:ascii="Courier New" w:eastAsiaTheme="minorHAnsi" w:hAnsi="Courier New" w:cs="Courier New"/>
          <w:color w:val="228B22"/>
          <w:sz w:val="20"/>
          <w:szCs w:val="20"/>
        </w:rPr>
        <w:t>imax</w:t>
      </w:r>
      <w:proofErr w:type="spellEnd"/>
    </w:p>
    <w:p w14:paraId="59C4744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14:paraId="60AE9EB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fitop_405 = </w:t>
      </w:r>
      <w:proofErr w:type="spellStart"/>
      <w:proofErr w:type="gramStart"/>
      <w:r>
        <w:rPr>
          <w:rFonts w:ascii="Courier New" w:eastAsiaTheme="minorHAnsi" w:hAnsi="Courier New" w:cs="Courier New"/>
          <w:sz w:val="20"/>
          <w:szCs w:val="20"/>
        </w:rPr>
        <w:t>fitoptions</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'Method'</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NonlinearLeastSquares</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StartPoint</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,[4e-8 4e-10 0.04]);</w:t>
      </w:r>
    </w:p>
    <w:p w14:paraId="260CA0A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imax_fittype_405 = </w:t>
      </w:r>
      <w:proofErr w:type="spellStart"/>
      <w:r>
        <w:rPr>
          <w:rFonts w:ascii="Courier New" w:eastAsiaTheme="minorHAnsi" w:hAnsi="Courier New" w:cs="Courier New"/>
          <w:sz w:val="20"/>
          <w:szCs w:val="20"/>
        </w:rPr>
        <w:t>fittype</w:t>
      </w:r>
      <w:proofErr w:type="spellEnd"/>
      <w:r>
        <w:rPr>
          <w:rFonts w:ascii="Courier New" w:eastAsiaTheme="minorHAnsi" w:hAnsi="Courier New" w:cs="Courier New"/>
          <w:sz w:val="20"/>
          <w:szCs w:val="20"/>
        </w:rPr>
        <w:t>(</w:t>
      </w:r>
      <w:r>
        <w:rPr>
          <w:rFonts w:ascii="Courier New" w:eastAsiaTheme="minorHAnsi" w:hAnsi="Courier New" w:cs="Courier New"/>
          <w:color w:val="A020F0"/>
          <w:sz w:val="20"/>
          <w:szCs w:val="20"/>
        </w:rPr>
        <w:t>'a-b*exp(-c*x)'</w:t>
      </w:r>
      <w:r>
        <w:rPr>
          <w:rFonts w:ascii="Courier New" w:eastAsiaTheme="minorHAnsi" w:hAnsi="Courier New" w:cs="Courier New"/>
          <w:sz w:val="20"/>
          <w:szCs w:val="20"/>
        </w:rPr>
        <w:t>,</w:t>
      </w:r>
      <w:r>
        <w:rPr>
          <w:rFonts w:ascii="Courier New" w:eastAsiaTheme="minorHAnsi" w:hAnsi="Courier New" w:cs="Courier New"/>
          <w:color w:val="A020F0"/>
          <w:sz w:val="20"/>
          <w:szCs w:val="20"/>
        </w:rPr>
        <w:t>'options</w:t>
      </w:r>
      <w:proofErr w:type="gramStart"/>
      <w:r>
        <w:rPr>
          <w:rFonts w:ascii="Courier New" w:eastAsiaTheme="minorHAnsi" w:hAnsi="Courier New" w:cs="Courier New"/>
          <w:color w:val="A020F0"/>
          <w:sz w:val="20"/>
          <w:szCs w:val="20"/>
        </w:rPr>
        <w:t>'</w:t>
      </w:r>
      <w:r>
        <w:rPr>
          <w:rFonts w:ascii="Courier New" w:eastAsiaTheme="minorHAnsi" w:hAnsi="Courier New" w:cs="Courier New"/>
          <w:sz w:val="20"/>
          <w:szCs w:val="20"/>
        </w:rPr>
        <w:t>,fitop</w:t>
      </w:r>
      <w:proofErr w:type="gramEnd"/>
      <w:r>
        <w:rPr>
          <w:rFonts w:ascii="Courier New" w:eastAsiaTheme="minorHAnsi" w:hAnsi="Courier New" w:cs="Courier New"/>
          <w:sz w:val="20"/>
          <w:szCs w:val="20"/>
        </w:rPr>
        <w:t>_405);</w:t>
      </w:r>
    </w:p>
    <w:p w14:paraId="4D7C51B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imax_405_fit = fit(voltagetouse</w:t>
      </w:r>
      <w:proofErr w:type="gramStart"/>
      <w:r>
        <w:rPr>
          <w:rFonts w:ascii="Courier New" w:eastAsiaTheme="minorHAnsi" w:hAnsi="Courier New" w:cs="Courier New"/>
          <w:sz w:val="20"/>
          <w:szCs w:val="20"/>
        </w:rPr>
        <w:t>405,averagecurrent</w:t>
      </w:r>
      <w:proofErr w:type="gramEnd"/>
      <w:r>
        <w:rPr>
          <w:rFonts w:ascii="Courier New" w:eastAsiaTheme="minorHAnsi" w:hAnsi="Courier New" w:cs="Courier New"/>
          <w:sz w:val="20"/>
          <w:szCs w:val="20"/>
        </w:rPr>
        <w:t>405',imax_fittype_405);</w:t>
      </w:r>
    </w:p>
    <w:p w14:paraId="355840B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imax_405_fit_coeff = </w:t>
      </w:r>
      <w:proofErr w:type="spellStart"/>
      <w:r>
        <w:rPr>
          <w:rFonts w:ascii="Courier New" w:eastAsiaTheme="minorHAnsi" w:hAnsi="Courier New" w:cs="Courier New"/>
          <w:sz w:val="20"/>
          <w:szCs w:val="20"/>
        </w:rPr>
        <w:t>coeffvalues</w:t>
      </w:r>
      <w:proofErr w:type="spellEnd"/>
      <w:r>
        <w:rPr>
          <w:rFonts w:ascii="Courier New" w:eastAsiaTheme="minorHAnsi" w:hAnsi="Courier New" w:cs="Courier New"/>
          <w:sz w:val="20"/>
          <w:szCs w:val="20"/>
        </w:rPr>
        <w:t>(imax_405_fit);</w:t>
      </w:r>
    </w:p>
    <w:p w14:paraId="15B74E6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voltagetouse405, averagecurrent405',current_standard_error_405,current_standard_error_405,voltage_unc_405,voltage_unc_405);</w:t>
      </w:r>
    </w:p>
    <w:p w14:paraId="344869F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5914FAD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plot(imax_405_fit);</w:t>
      </w:r>
    </w:p>
    <w:p w14:paraId="14E733F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04C05C6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imax_405 = imax_405_fit_</w:t>
      </w:r>
      <w:proofErr w:type="gramStart"/>
      <w:r>
        <w:rPr>
          <w:rFonts w:ascii="Courier New" w:eastAsiaTheme="minorHAnsi" w:hAnsi="Courier New" w:cs="Courier New"/>
          <w:sz w:val="20"/>
          <w:szCs w:val="20"/>
        </w:rPr>
        <w:t>coeff(</w:t>
      </w:r>
      <w:proofErr w:type="gramEnd"/>
      <w:r>
        <w:rPr>
          <w:rFonts w:ascii="Courier New" w:eastAsiaTheme="minorHAnsi" w:hAnsi="Courier New" w:cs="Courier New"/>
          <w:sz w:val="20"/>
          <w:szCs w:val="20"/>
        </w:rPr>
        <w:t>1);</w:t>
      </w:r>
    </w:p>
    <w:p w14:paraId="62A48EB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i_max_fit_confint</w:t>
      </w:r>
      <w:proofErr w:type="spellEnd"/>
      <w:r>
        <w:rPr>
          <w:rFonts w:ascii="Courier New" w:eastAsiaTheme="minorHAnsi" w:hAnsi="Courier New" w:cs="Courier New"/>
          <w:sz w:val="20"/>
          <w:szCs w:val="20"/>
        </w:rPr>
        <w:t xml:space="preserve"> = </w:t>
      </w:r>
      <w:proofErr w:type="spellStart"/>
      <w:proofErr w:type="gramStart"/>
      <w:r>
        <w:rPr>
          <w:rFonts w:ascii="Courier New" w:eastAsiaTheme="minorHAnsi" w:hAnsi="Courier New" w:cs="Courier New"/>
          <w:sz w:val="20"/>
          <w:szCs w:val="20"/>
        </w:rPr>
        <w:t>confint</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imax_405_fit, 0.68);</w:t>
      </w:r>
    </w:p>
    <w:p w14:paraId="5E03D30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imax_405_unc = (</w:t>
      </w:r>
      <w:proofErr w:type="spellStart"/>
      <w:r>
        <w:rPr>
          <w:rFonts w:ascii="Courier New" w:eastAsiaTheme="minorHAnsi" w:hAnsi="Courier New" w:cs="Courier New"/>
          <w:sz w:val="20"/>
          <w:szCs w:val="20"/>
        </w:rPr>
        <w:t>i_max_fit_confint</w:t>
      </w:r>
      <w:proofErr w:type="spellEnd"/>
      <w:r>
        <w:rPr>
          <w:rFonts w:ascii="Courier New" w:eastAsiaTheme="minorHAnsi" w:hAnsi="Courier New" w:cs="Courier New"/>
          <w:sz w:val="20"/>
          <w:szCs w:val="20"/>
        </w:rPr>
        <w:t>(2,1)-</w:t>
      </w:r>
      <w:proofErr w:type="spellStart"/>
      <w:r>
        <w:rPr>
          <w:rFonts w:ascii="Courier New" w:eastAsiaTheme="minorHAnsi" w:hAnsi="Courier New" w:cs="Courier New"/>
          <w:sz w:val="20"/>
          <w:szCs w:val="20"/>
        </w:rPr>
        <w:t>i_max_fit_</w:t>
      </w:r>
      <w:proofErr w:type="gramStart"/>
      <w:r>
        <w:rPr>
          <w:rFonts w:ascii="Courier New" w:eastAsiaTheme="minorHAnsi" w:hAnsi="Courier New" w:cs="Courier New"/>
          <w:sz w:val="20"/>
          <w:szCs w:val="20"/>
        </w:rPr>
        <w:t>confint</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1,1))/2;</w:t>
      </w:r>
    </w:p>
    <w:p w14:paraId="53C3977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"Fitted Exponential Curve to Forward Bias Current vs. Voltage (405nm Filter)"</w:t>
      </w:r>
      <w:r>
        <w:rPr>
          <w:rFonts w:ascii="Courier New" w:eastAsiaTheme="minorHAnsi" w:hAnsi="Courier New" w:cs="Courier New"/>
          <w:sz w:val="20"/>
          <w:szCs w:val="20"/>
        </w:rPr>
        <w:t>)</w:t>
      </w:r>
    </w:p>
    <w:p w14:paraId="1197C8D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14:paraId="06FFC01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14:paraId="1C77D9E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3CEEBC8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2DC3191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30A6CBA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REVERSE</w:t>
      </w:r>
    </w:p>
    <w:p w14:paraId="09E0351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14:paraId="79608DC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average of three runs </w:t>
      </w:r>
    </w:p>
    <w:p w14:paraId="082B61B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firstrun_reverse_405 = reverse_current_A405(1:41);</w:t>
      </w:r>
    </w:p>
    <w:p w14:paraId="03503DF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secondrun_reverse_405 = reverse_current_A405(42:82);</w:t>
      </w:r>
    </w:p>
    <w:p w14:paraId="3864EA3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thirdrun_reverse_405 = reverse_current_A405(83:123);</w:t>
      </w:r>
    </w:p>
    <w:p w14:paraId="127A2B8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73E3D77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averagecurrent_reverse_405 </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w:t>
      </w:r>
    </w:p>
    <w:p w14:paraId="06CCF34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current_reverse_standard_dev_405 = [];</w:t>
      </w:r>
    </w:p>
    <w:p w14:paraId="7F9CB8F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1:41;</w:t>
      </w:r>
    </w:p>
    <w:p w14:paraId="3A719A7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averagecurrent_reverse_405i = (firstrun_reverse_405(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secondrun_reverse_405(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thirdrun_reverse_405(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3;</w:t>
      </w:r>
    </w:p>
    <w:p w14:paraId="334008C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current_reverse_standard_dev_405(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14:paraId="3A9D4E3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averagecurrent_reverse_405i;</w:t>
      </w:r>
    </w:p>
    <w:p w14:paraId="3FCEC6A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14:paraId="7AA9099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voltagetouse_reverse_405 = reverse_voltage_V405(1:41);</w:t>
      </w:r>
    </w:p>
    <w:p w14:paraId="41E1631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voltagetouse_reverse_405 = -voltagetouse_reverse_405;</w:t>
      </w:r>
    </w:p>
    <w:p w14:paraId="7EA3014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4E7418A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14:paraId="56E2397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voltage_unc_reverse_405 = 0.001*ones(size(voltagetouse_reverse_405));</w:t>
      </w:r>
    </w:p>
    <w:p w14:paraId="3FC4A8E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768FC79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14:paraId="04E8850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current_reverse_standard_error_405 = current_reverse_standard_dev_405/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14:paraId="67445EF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44FB37F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a figure with both data sets on one graph</w:t>
      </w:r>
    </w:p>
    <w:p w14:paraId="749FC91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14:paraId="30F24B9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voltagetouse405, averagecurrent405',current_standard_error_405,current_standard_error_405,voltage_unc_405,voltage_unc_405);</w:t>
      </w:r>
    </w:p>
    <w:p w14:paraId="5A4A268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69B5315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voltagetouse_reverse_405, averagecurrent_reverse_405,current_reverse_standard_error_405,current_reverse_standard_error_405,voltage_unc_reverse_405,voltage_unc_reverse_405)</w:t>
      </w:r>
    </w:p>
    <w:p w14:paraId="6732625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voltagetouse405, averagecurrent405');</w:t>
      </w:r>
    </w:p>
    <w:p w14:paraId="12F49DD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voltagetouse_reverse_405, averagecurrent_reverse_405);</w:t>
      </w:r>
    </w:p>
    <w:p w14:paraId="4D583E4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4D5B4A8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"Current vs. Voltage (405nm Filter)"</w:t>
      </w:r>
      <w:r>
        <w:rPr>
          <w:rFonts w:ascii="Courier New" w:eastAsiaTheme="minorHAnsi" w:hAnsi="Courier New" w:cs="Courier New"/>
          <w:sz w:val="20"/>
          <w:szCs w:val="20"/>
        </w:rPr>
        <w:t>)</w:t>
      </w:r>
    </w:p>
    <w:p w14:paraId="42479B4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14:paraId="501CB20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14:paraId="77E6C26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6ABDFAE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just the forward bias</w:t>
      </w:r>
    </w:p>
    <w:p w14:paraId="154E92E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14:paraId="0267A4B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voltagetouse405, averagecurrent405',current_standard_error_405,current_standard_error_405,voltage_unc_405,voltage_unc_405);</w:t>
      </w:r>
    </w:p>
    <w:p w14:paraId="5D266AF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"Forward Bias Current vs. Voltage (405nm Filter)"</w:t>
      </w:r>
      <w:r>
        <w:rPr>
          <w:rFonts w:ascii="Courier New" w:eastAsiaTheme="minorHAnsi" w:hAnsi="Courier New" w:cs="Courier New"/>
          <w:sz w:val="20"/>
          <w:szCs w:val="20"/>
        </w:rPr>
        <w:t>)</w:t>
      </w:r>
    </w:p>
    <w:p w14:paraId="25E2CDA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14:paraId="08F7EEB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14:paraId="2A8E7A3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36F25FC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Plot just the reverse bias </w:t>
      </w:r>
    </w:p>
    <w:p w14:paraId="0B501A3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14:paraId="1B09DB0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voltagetouse_reverse_405, averagecurrent_reverse_405,current_reverse_standard_error_405,current_reverse_standard_error_405,voltage_unc_reverse_405,voltage_unc_reverse_405)</w:t>
      </w:r>
    </w:p>
    <w:p w14:paraId="6423DCA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(405nm Filter)"</w:t>
      </w:r>
      <w:r>
        <w:rPr>
          <w:rFonts w:ascii="Courier New" w:eastAsiaTheme="minorHAnsi" w:hAnsi="Courier New" w:cs="Courier New"/>
          <w:sz w:val="20"/>
          <w:szCs w:val="20"/>
        </w:rPr>
        <w:t>)</w:t>
      </w:r>
    </w:p>
    <w:p w14:paraId="4ED5C9D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14:paraId="7AAD13A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14:paraId="5CD7994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562007D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knee using plateau </w:t>
      </w:r>
      <w:proofErr w:type="spellStart"/>
      <w:r>
        <w:rPr>
          <w:rFonts w:ascii="Courier New" w:eastAsiaTheme="minorHAnsi" w:hAnsi="Courier New" w:cs="Courier New"/>
          <w:color w:val="228B22"/>
          <w:sz w:val="20"/>
          <w:szCs w:val="20"/>
        </w:rPr>
        <w:t>uncertaities</w:t>
      </w:r>
      <w:proofErr w:type="spellEnd"/>
      <w:r>
        <w:rPr>
          <w:rFonts w:ascii="Courier New" w:eastAsiaTheme="minorHAnsi" w:hAnsi="Courier New" w:cs="Courier New"/>
          <w:color w:val="228B22"/>
          <w:sz w:val="20"/>
          <w:szCs w:val="20"/>
        </w:rPr>
        <w:t xml:space="preserve"> and deviation from that value</w:t>
      </w:r>
    </w:p>
    <w:p w14:paraId="25D9B52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14:paraId="2C0737D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w:t>
      </w:r>
      <w:proofErr w:type="spellStart"/>
      <w:r>
        <w:rPr>
          <w:rFonts w:ascii="Courier New" w:eastAsiaTheme="minorHAnsi" w:hAnsi="Courier New" w:cs="Courier New"/>
          <w:color w:val="228B22"/>
          <w:sz w:val="20"/>
          <w:szCs w:val="20"/>
        </w:rPr>
        <w:t>aveage</w:t>
      </w:r>
      <w:proofErr w:type="spellEnd"/>
      <w:r>
        <w:rPr>
          <w:rFonts w:ascii="Courier New" w:eastAsiaTheme="minorHAnsi" w:hAnsi="Courier New" w:cs="Courier New"/>
          <w:color w:val="228B22"/>
          <w:sz w:val="20"/>
          <w:szCs w:val="20"/>
        </w:rPr>
        <w:t xml:space="preserve"> data point</w:t>
      </w:r>
    </w:p>
    <w:p w14:paraId="2BF50B9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running_total_405 = 0;</w:t>
      </w:r>
    </w:p>
    <w:p w14:paraId="72C98DD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h405 = averagecurrent_reverse_405(35:40);</w:t>
      </w:r>
    </w:p>
    <w:p w14:paraId="39528A7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14:paraId="2E9663F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running_total_405 = h405(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running_total_405;</w:t>
      </w:r>
    </w:p>
    <w:p w14:paraId="5A862D8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14:paraId="688CBD3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average_threshold_point_405 = running_total_405 / 6;</w:t>
      </w:r>
    </w:p>
    <w:p w14:paraId="7A4339B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000A532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error bar size</w:t>
      </w:r>
    </w:p>
    <w:p w14:paraId="272432F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running_total_405 = 0;</w:t>
      </w:r>
    </w:p>
    <w:p w14:paraId="32C411F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g405 = current_reverse_standard_error_405(35:40);</w:t>
      </w:r>
    </w:p>
    <w:p w14:paraId="26F2D96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14:paraId="4D89EFC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running_total_405 = g405(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)^2 + running_total_405;</w:t>
      </w:r>
    </w:p>
    <w:p w14:paraId="3FC045B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14:paraId="4E40301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uncertainty_mean_405 = sqrt(running_total_405)/6;</w:t>
      </w:r>
    </w:p>
    <w:p w14:paraId="0F81A05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7AF04BF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standard deviation</w:t>
      </w:r>
    </w:p>
    <w:p w14:paraId="6F9E5AC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standard_dev_405 = std(current_reverse_standard_error_405(35:40));</w:t>
      </w:r>
    </w:p>
    <w:p w14:paraId="290E6D3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2980FC3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 bar</w:t>
      </w:r>
    </w:p>
    <w:p w14:paraId="5457F7D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threshold_bar_405 =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uncertainty_mean_405^2 + standard_dev_405^2);</w:t>
      </w:r>
    </w:p>
    <w:p w14:paraId="4DCC89C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3ACDEBA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w:t>
      </w:r>
    </w:p>
    <w:p w14:paraId="08D77D5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threshold_405 = threshold_bar_405 + average_threshold_point_405;</w:t>
      </w:r>
    </w:p>
    <w:p w14:paraId="4DF0CB4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 xml:space="preserve"> </w:t>
      </w:r>
    </w:p>
    <w:p w14:paraId="29B4082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the threshold line</w:t>
      </w:r>
    </w:p>
    <w:p w14:paraId="7AA9054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14:paraId="413C311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voltagetouse_reverse_405, averagecurrent_reverse_405,current_reverse_standard_error_405,current_reverse_standard_error_405,voltage_unc_reverse_405,voltage_unc_reverse_405)</w:t>
      </w:r>
    </w:p>
    <w:p w14:paraId="3D34E18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"Threshold Value for Reverse Bias Current vs. Voltage (405nm Filter)"</w:t>
      </w:r>
      <w:r>
        <w:rPr>
          <w:rFonts w:ascii="Courier New" w:eastAsiaTheme="minorHAnsi" w:hAnsi="Courier New" w:cs="Courier New"/>
          <w:sz w:val="20"/>
          <w:szCs w:val="20"/>
        </w:rPr>
        <w:t>)</w:t>
      </w:r>
    </w:p>
    <w:p w14:paraId="30BDCB0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14:paraId="7C224EC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14:paraId="4B3487C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3949975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14:paraId="57409BD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 = threshold_405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14:paraId="64A80EE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w:t>
      </w:r>
    </w:p>
    <w:p w14:paraId="1E51894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390CCB0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3AD4A72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Find knee using intersection of flat slopes</w:t>
      </w:r>
    </w:p>
    <w:p w14:paraId="0B1D491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14:paraId="7D8949C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Calculating slope of top line</w:t>
      </w:r>
    </w:p>
    <w:p w14:paraId="16E1068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k405 = averagecurrent_reverse_405(3:16);</w:t>
      </w:r>
    </w:p>
    <w:p w14:paraId="51C446C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j405 = voltagetouse_reverse_405(3:16);</w:t>
      </w:r>
    </w:p>
    <w:p w14:paraId="71DC230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25396CA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intersection of lines</w:t>
      </w:r>
    </w:p>
    <w:p w14:paraId="270964A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14:paraId="2E66764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voltagetouse_reverse_405, averagecurrent_reverse_405,current_reverse_standard_error_405,current_reverse_standard_error_405,voltage_unc_reverse_405,voltage_unc_reverse_405)</w:t>
      </w:r>
    </w:p>
    <w:p w14:paraId="2BD3D94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"Slope Intersection for Reverse Bias Current vs. Voltage (405nm Filter)"</w:t>
      </w:r>
      <w:r>
        <w:rPr>
          <w:rFonts w:ascii="Courier New" w:eastAsiaTheme="minorHAnsi" w:hAnsi="Courier New" w:cs="Courier New"/>
          <w:sz w:val="20"/>
          <w:szCs w:val="20"/>
        </w:rPr>
        <w:t>)</w:t>
      </w:r>
    </w:p>
    <w:p w14:paraId="7942888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14:paraId="087D5F5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14:paraId="4CBE750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419C55C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25936AA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top line</w:t>
      </w:r>
    </w:p>
    <w:p w14:paraId="236FDE8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c_405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(j</w:t>
      </w:r>
      <w:proofErr w:type="gramStart"/>
      <w:r>
        <w:rPr>
          <w:rFonts w:ascii="Courier New" w:eastAsiaTheme="minorHAnsi" w:hAnsi="Courier New" w:cs="Courier New"/>
          <w:sz w:val="20"/>
          <w:szCs w:val="20"/>
        </w:rPr>
        <w:t>405,k</w:t>
      </w:r>
      <w:proofErr w:type="gramEnd"/>
      <w:r>
        <w:rPr>
          <w:rFonts w:ascii="Courier New" w:eastAsiaTheme="minorHAnsi" w:hAnsi="Courier New" w:cs="Courier New"/>
          <w:sz w:val="20"/>
          <w:szCs w:val="20"/>
        </w:rPr>
        <w:t>405',1);</w:t>
      </w:r>
    </w:p>
    <w:p w14:paraId="15B830D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xFit_405 = </w:t>
      </w:r>
      <w:proofErr w:type="spellStart"/>
      <w:proofErr w:type="gramStart"/>
      <w:r>
        <w:rPr>
          <w:rFonts w:ascii="Courier New" w:eastAsiaTheme="minorHAnsi" w:hAnsi="Courier New" w:cs="Courier New"/>
          <w:sz w:val="20"/>
          <w:szCs w:val="20"/>
        </w:rPr>
        <w:t>linspace</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-2, 0, 100);</w:t>
      </w:r>
    </w:p>
    <w:p w14:paraId="56376FF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yFit_405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c_405, xFit_405);</w:t>
      </w:r>
    </w:p>
    <w:p w14:paraId="27D037B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79F65C8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xFit_405, yFit_405);</w:t>
      </w:r>
    </w:p>
    <w:p w14:paraId="7B48298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1A6D86A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76D32BC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bottom line</w:t>
      </w:r>
    </w:p>
    <w:p w14:paraId="1E424D5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14:paraId="709E3F0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Use already calculated value for </w:t>
      </w:r>
      <w:proofErr w:type="spellStart"/>
      <w:r>
        <w:rPr>
          <w:rFonts w:ascii="Courier New" w:eastAsiaTheme="minorHAnsi" w:hAnsi="Courier New" w:cs="Courier New"/>
          <w:color w:val="228B22"/>
          <w:sz w:val="20"/>
          <w:szCs w:val="20"/>
        </w:rPr>
        <w:t>average_threshold_point</w:t>
      </w:r>
      <w:proofErr w:type="spellEnd"/>
      <w:r>
        <w:rPr>
          <w:rFonts w:ascii="Courier New" w:eastAsiaTheme="minorHAnsi" w:hAnsi="Courier New" w:cs="Courier New"/>
          <w:color w:val="228B22"/>
          <w:sz w:val="20"/>
          <w:szCs w:val="20"/>
        </w:rPr>
        <w:t xml:space="preserve"> to get bottom</w:t>
      </w:r>
    </w:p>
    <w:p w14:paraId="01E5A8E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line</w:t>
      </w:r>
    </w:p>
    <w:p w14:paraId="628D24A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Z_405 = average_threshold_point_405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14:paraId="5BC3A46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Z_405)</w:t>
      </w:r>
    </w:p>
    <w:p w14:paraId="7B87322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0C9BCC2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4FF2A5E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2AD2F37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79D4168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5871B04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1C858A1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365 analysis</w:t>
      </w:r>
    </w:p>
    <w:p w14:paraId="4A0E469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14:paraId="20B7640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lastRenderedPageBreak/>
        <w:t>%%% FORWARD</w:t>
      </w:r>
    </w:p>
    <w:p w14:paraId="3685317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14:paraId="2EC782A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of three runs</w:t>
      </w:r>
    </w:p>
    <w:p w14:paraId="36EC84D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firstrun365 = forward_current_A365(1:301);</w:t>
      </w:r>
    </w:p>
    <w:p w14:paraId="2AB0A76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secondrun365 = forward_current_A365(302:602);</w:t>
      </w:r>
    </w:p>
    <w:p w14:paraId="561249C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thirdrun365 = forward_current_A365(603:903);</w:t>
      </w:r>
    </w:p>
    <w:p w14:paraId="16A5DFD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748A096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averagecurrent365 = [];</w:t>
      </w:r>
    </w:p>
    <w:p w14:paraId="6E98D39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current_standard_dev_365 = [];</w:t>
      </w:r>
    </w:p>
    <w:p w14:paraId="77FA5A3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1:301;</w:t>
      </w:r>
    </w:p>
    <w:p w14:paraId="5A62D9E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averagecurrent365i = (firstrun365(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))/3;</w:t>
      </w:r>
    </w:p>
    <w:p w14:paraId="1D4E2D2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current_standard_dev_365(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14:paraId="5B2676B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w:t>
      </w:r>
      <w:proofErr w:type="gramStart"/>
      <w:r>
        <w:rPr>
          <w:rFonts w:ascii="Courier New" w:eastAsiaTheme="minorHAnsi" w:hAnsi="Courier New" w:cs="Courier New"/>
          <w:sz w:val="20"/>
          <w:szCs w:val="20"/>
        </w:rPr>
        <w:t>=  averagecurrent</w:t>
      </w:r>
      <w:proofErr w:type="gramEnd"/>
      <w:r>
        <w:rPr>
          <w:rFonts w:ascii="Courier New" w:eastAsiaTheme="minorHAnsi" w:hAnsi="Courier New" w:cs="Courier New"/>
          <w:sz w:val="20"/>
          <w:szCs w:val="20"/>
        </w:rPr>
        <w:t>365i;</w:t>
      </w:r>
    </w:p>
    <w:p w14:paraId="6DA57D5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14:paraId="00C615D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voltagetouse365 = forward_voltage_V365(1:301);</w:t>
      </w:r>
    </w:p>
    <w:p w14:paraId="4A40018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1486F1D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14:paraId="17F8454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voltage_unc_365 = 0.001*ones(size(voltagetouse365));</w:t>
      </w:r>
    </w:p>
    <w:p w14:paraId="2A85B66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66B2E3C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14:paraId="77D8639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current_standard_error_365 = current_standard_dev_365/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14:paraId="43726B9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1795FC3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w:t>
      </w:r>
      <w:proofErr w:type="spellStart"/>
      <w:r>
        <w:rPr>
          <w:rFonts w:ascii="Courier New" w:eastAsiaTheme="minorHAnsi" w:hAnsi="Courier New" w:cs="Courier New"/>
          <w:color w:val="228B22"/>
          <w:sz w:val="20"/>
          <w:szCs w:val="20"/>
        </w:rPr>
        <w:t>imax</w:t>
      </w:r>
      <w:proofErr w:type="spellEnd"/>
    </w:p>
    <w:p w14:paraId="6FF874B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14:paraId="29A32C1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fitop_365 = </w:t>
      </w:r>
      <w:proofErr w:type="spellStart"/>
      <w:proofErr w:type="gramStart"/>
      <w:r>
        <w:rPr>
          <w:rFonts w:ascii="Courier New" w:eastAsiaTheme="minorHAnsi" w:hAnsi="Courier New" w:cs="Courier New"/>
          <w:sz w:val="20"/>
          <w:szCs w:val="20"/>
        </w:rPr>
        <w:t>fitoptions</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'Method'</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NonlinearLeastSquares</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StartPoint</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,[1e-8 4e-10 0.04]);</w:t>
      </w:r>
    </w:p>
    <w:p w14:paraId="73DF0F1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imax_fittype_365 = </w:t>
      </w:r>
      <w:proofErr w:type="spellStart"/>
      <w:r>
        <w:rPr>
          <w:rFonts w:ascii="Courier New" w:eastAsiaTheme="minorHAnsi" w:hAnsi="Courier New" w:cs="Courier New"/>
          <w:sz w:val="20"/>
          <w:szCs w:val="20"/>
        </w:rPr>
        <w:t>fittype</w:t>
      </w:r>
      <w:proofErr w:type="spellEnd"/>
      <w:r>
        <w:rPr>
          <w:rFonts w:ascii="Courier New" w:eastAsiaTheme="minorHAnsi" w:hAnsi="Courier New" w:cs="Courier New"/>
          <w:sz w:val="20"/>
          <w:szCs w:val="20"/>
        </w:rPr>
        <w:t>(</w:t>
      </w:r>
      <w:r>
        <w:rPr>
          <w:rFonts w:ascii="Courier New" w:eastAsiaTheme="minorHAnsi" w:hAnsi="Courier New" w:cs="Courier New"/>
          <w:color w:val="A020F0"/>
          <w:sz w:val="20"/>
          <w:szCs w:val="20"/>
        </w:rPr>
        <w:t>'a-b*exp(-c*x)'</w:t>
      </w:r>
      <w:r>
        <w:rPr>
          <w:rFonts w:ascii="Courier New" w:eastAsiaTheme="minorHAnsi" w:hAnsi="Courier New" w:cs="Courier New"/>
          <w:sz w:val="20"/>
          <w:szCs w:val="20"/>
        </w:rPr>
        <w:t>,</w:t>
      </w:r>
      <w:r>
        <w:rPr>
          <w:rFonts w:ascii="Courier New" w:eastAsiaTheme="minorHAnsi" w:hAnsi="Courier New" w:cs="Courier New"/>
          <w:color w:val="A020F0"/>
          <w:sz w:val="20"/>
          <w:szCs w:val="20"/>
        </w:rPr>
        <w:t>'options</w:t>
      </w:r>
      <w:proofErr w:type="gramStart"/>
      <w:r>
        <w:rPr>
          <w:rFonts w:ascii="Courier New" w:eastAsiaTheme="minorHAnsi" w:hAnsi="Courier New" w:cs="Courier New"/>
          <w:color w:val="A020F0"/>
          <w:sz w:val="20"/>
          <w:szCs w:val="20"/>
        </w:rPr>
        <w:t>'</w:t>
      </w:r>
      <w:r>
        <w:rPr>
          <w:rFonts w:ascii="Courier New" w:eastAsiaTheme="minorHAnsi" w:hAnsi="Courier New" w:cs="Courier New"/>
          <w:sz w:val="20"/>
          <w:szCs w:val="20"/>
        </w:rPr>
        <w:t>,fitop</w:t>
      </w:r>
      <w:proofErr w:type="gramEnd"/>
      <w:r>
        <w:rPr>
          <w:rFonts w:ascii="Courier New" w:eastAsiaTheme="minorHAnsi" w:hAnsi="Courier New" w:cs="Courier New"/>
          <w:sz w:val="20"/>
          <w:szCs w:val="20"/>
        </w:rPr>
        <w:t>_365);</w:t>
      </w:r>
    </w:p>
    <w:p w14:paraId="4F531A6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imax_365_fit = fit(voltagetouse</w:t>
      </w:r>
      <w:proofErr w:type="gramStart"/>
      <w:r>
        <w:rPr>
          <w:rFonts w:ascii="Courier New" w:eastAsiaTheme="minorHAnsi" w:hAnsi="Courier New" w:cs="Courier New"/>
          <w:sz w:val="20"/>
          <w:szCs w:val="20"/>
        </w:rPr>
        <w:t>365,averagecurrent</w:t>
      </w:r>
      <w:proofErr w:type="gramEnd"/>
      <w:r>
        <w:rPr>
          <w:rFonts w:ascii="Courier New" w:eastAsiaTheme="minorHAnsi" w:hAnsi="Courier New" w:cs="Courier New"/>
          <w:sz w:val="20"/>
          <w:szCs w:val="20"/>
        </w:rPr>
        <w:t>365',imax_fittype_365);</w:t>
      </w:r>
    </w:p>
    <w:p w14:paraId="4227F57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imax_365_fit_coeff = </w:t>
      </w:r>
      <w:proofErr w:type="spellStart"/>
      <w:r>
        <w:rPr>
          <w:rFonts w:ascii="Courier New" w:eastAsiaTheme="minorHAnsi" w:hAnsi="Courier New" w:cs="Courier New"/>
          <w:sz w:val="20"/>
          <w:szCs w:val="20"/>
        </w:rPr>
        <w:t>coeffvalues</w:t>
      </w:r>
      <w:proofErr w:type="spellEnd"/>
      <w:r>
        <w:rPr>
          <w:rFonts w:ascii="Courier New" w:eastAsiaTheme="minorHAnsi" w:hAnsi="Courier New" w:cs="Courier New"/>
          <w:sz w:val="20"/>
          <w:szCs w:val="20"/>
        </w:rPr>
        <w:t>(imax_365_fit);</w:t>
      </w:r>
    </w:p>
    <w:p w14:paraId="11FFFA1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voltagetouse365, averagecurrent365',current_standard_error_365,current_standard_error_365,voltage_unc_365,voltage_unc_365);</w:t>
      </w:r>
    </w:p>
    <w:p w14:paraId="24294E5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5FAF5C9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plot(imax_365_fit);</w:t>
      </w:r>
    </w:p>
    <w:p w14:paraId="657FBF6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70DFD01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imax_365 = imax_365_fit_</w:t>
      </w:r>
      <w:proofErr w:type="gramStart"/>
      <w:r>
        <w:rPr>
          <w:rFonts w:ascii="Courier New" w:eastAsiaTheme="minorHAnsi" w:hAnsi="Courier New" w:cs="Courier New"/>
          <w:sz w:val="20"/>
          <w:szCs w:val="20"/>
        </w:rPr>
        <w:t>coeff(</w:t>
      </w:r>
      <w:proofErr w:type="gramEnd"/>
      <w:r>
        <w:rPr>
          <w:rFonts w:ascii="Courier New" w:eastAsiaTheme="minorHAnsi" w:hAnsi="Courier New" w:cs="Courier New"/>
          <w:sz w:val="20"/>
          <w:szCs w:val="20"/>
        </w:rPr>
        <w:t>1);</w:t>
      </w:r>
    </w:p>
    <w:p w14:paraId="553F59E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i_max_fit_confint</w:t>
      </w:r>
      <w:proofErr w:type="spellEnd"/>
      <w:r>
        <w:rPr>
          <w:rFonts w:ascii="Courier New" w:eastAsiaTheme="minorHAnsi" w:hAnsi="Courier New" w:cs="Courier New"/>
          <w:sz w:val="20"/>
          <w:szCs w:val="20"/>
        </w:rPr>
        <w:t xml:space="preserve"> = </w:t>
      </w:r>
      <w:proofErr w:type="spellStart"/>
      <w:proofErr w:type="gramStart"/>
      <w:r>
        <w:rPr>
          <w:rFonts w:ascii="Courier New" w:eastAsiaTheme="minorHAnsi" w:hAnsi="Courier New" w:cs="Courier New"/>
          <w:sz w:val="20"/>
          <w:szCs w:val="20"/>
        </w:rPr>
        <w:t>confint</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imax_365_fit, 0.68);</w:t>
      </w:r>
    </w:p>
    <w:p w14:paraId="7A69A2E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imax_365_unc = (</w:t>
      </w:r>
      <w:proofErr w:type="spellStart"/>
      <w:r>
        <w:rPr>
          <w:rFonts w:ascii="Courier New" w:eastAsiaTheme="minorHAnsi" w:hAnsi="Courier New" w:cs="Courier New"/>
          <w:sz w:val="20"/>
          <w:szCs w:val="20"/>
        </w:rPr>
        <w:t>i_max_fit_confint</w:t>
      </w:r>
      <w:proofErr w:type="spellEnd"/>
      <w:r>
        <w:rPr>
          <w:rFonts w:ascii="Courier New" w:eastAsiaTheme="minorHAnsi" w:hAnsi="Courier New" w:cs="Courier New"/>
          <w:sz w:val="20"/>
          <w:szCs w:val="20"/>
        </w:rPr>
        <w:t>(2,1)-</w:t>
      </w:r>
      <w:proofErr w:type="spellStart"/>
      <w:r>
        <w:rPr>
          <w:rFonts w:ascii="Courier New" w:eastAsiaTheme="minorHAnsi" w:hAnsi="Courier New" w:cs="Courier New"/>
          <w:sz w:val="20"/>
          <w:szCs w:val="20"/>
        </w:rPr>
        <w:t>i_max_fit_</w:t>
      </w:r>
      <w:proofErr w:type="gramStart"/>
      <w:r>
        <w:rPr>
          <w:rFonts w:ascii="Courier New" w:eastAsiaTheme="minorHAnsi" w:hAnsi="Courier New" w:cs="Courier New"/>
          <w:sz w:val="20"/>
          <w:szCs w:val="20"/>
        </w:rPr>
        <w:t>confint</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1,1))/2;</w:t>
      </w:r>
    </w:p>
    <w:p w14:paraId="419B4E8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"Fitted Exponential Curve to Forward Bias Current vs. Voltage (365nm Filter)"</w:t>
      </w:r>
      <w:r>
        <w:rPr>
          <w:rFonts w:ascii="Courier New" w:eastAsiaTheme="minorHAnsi" w:hAnsi="Courier New" w:cs="Courier New"/>
          <w:sz w:val="20"/>
          <w:szCs w:val="20"/>
        </w:rPr>
        <w:t>)</w:t>
      </w:r>
    </w:p>
    <w:p w14:paraId="7E20B6B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14:paraId="480E2EE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14:paraId="6329EBD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5A48AEF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316CB46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3251FDF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REVERSE</w:t>
      </w:r>
    </w:p>
    <w:p w14:paraId="0E88635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14:paraId="2158CBF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average of three runs </w:t>
      </w:r>
    </w:p>
    <w:p w14:paraId="6694984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firstrun_reverse_365 = reverse_current_A365(1:41);</w:t>
      </w:r>
    </w:p>
    <w:p w14:paraId="6DA25FF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secondrun_reverse_365 = reverse_current_A365(42:82);</w:t>
      </w:r>
    </w:p>
    <w:p w14:paraId="09494D5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thirdrun_reverse_365 = reverse_current_A365(83:123);</w:t>
      </w:r>
    </w:p>
    <w:p w14:paraId="5C28FA1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2B101FE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averagecurrent_reverse_365 </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w:t>
      </w:r>
    </w:p>
    <w:p w14:paraId="24A3991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current_reverse_standard_dev_365 = [];</w:t>
      </w:r>
    </w:p>
    <w:p w14:paraId="3334AA2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1:41;</w:t>
      </w:r>
    </w:p>
    <w:p w14:paraId="066F4BE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averagecurrent_reverse_365i = (firstrun_reverse_365(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secondrun_reverse_365(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thirdrun_reverse_365(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3;</w:t>
      </w:r>
    </w:p>
    <w:p w14:paraId="76BF417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current_reverse_standard_dev_365(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14:paraId="22406C8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averagecurrent_reverse_365i;</w:t>
      </w:r>
    </w:p>
    <w:p w14:paraId="1C90EE6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14:paraId="7F15EFE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voltagetouse_reverse_365 = reverse_voltage_V365(1:41);</w:t>
      </w:r>
    </w:p>
    <w:p w14:paraId="07A25E7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voltagetouse_reverse_365 = -voltagetouse_reverse_365;</w:t>
      </w:r>
    </w:p>
    <w:p w14:paraId="7B0FEA4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2C9C86B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14:paraId="0BE8959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voltage_unc_reverse_365 = 0.001*ones(size(voltagetouse_reverse_365));</w:t>
      </w:r>
    </w:p>
    <w:p w14:paraId="74C062E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13A0157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14:paraId="7F6410F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current_reverse_standard_error_365 = current_reverse_standard_dev_365/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14:paraId="3CEC411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4E8A6D1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a figure with both data sets on one graph</w:t>
      </w:r>
    </w:p>
    <w:p w14:paraId="2F87113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14:paraId="6BAC8EB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voltagetouse365, averagecurrent365',current_standard_error_365,current_standard_error_365,voltage_unc_365,voltage_unc_365);</w:t>
      </w:r>
    </w:p>
    <w:p w14:paraId="55EB3E7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3CC777F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voltagetouse_reverse_365, averagecurrent_reverse_365,current_reverse_standard_error_365,current_reverse_standard_error_365,voltage_unc_reverse_365,voltage_unc_reverse_365)</w:t>
      </w:r>
    </w:p>
    <w:p w14:paraId="4B518BA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voltagetouse365, averagecurrent365');</w:t>
      </w:r>
    </w:p>
    <w:p w14:paraId="12667DF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voltagetouse_reverse_365, averagecurrent_reverse_365);</w:t>
      </w:r>
    </w:p>
    <w:p w14:paraId="00FB952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4E96790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"Current vs. Voltage (365nm Filter)"</w:t>
      </w:r>
      <w:r>
        <w:rPr>
          <w:rFonts w:ascii="Courier New" w:eastAsiaTheme="minorHAnsi" w:hAnsi="Courier New" w:cs="Courier New"/>
          <w:sz w:val="20"/>
          <w:szCs w:val="20"/>
        </w:rPr>
        <w:t>)</w:t>
      </w:r>
    </w:p>
    <w:p w14:paraId="7DAEA6C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14:paraId="30425C9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14:paraId="7CE7F85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6A2EB40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just the forward bias</w:t>
      </w:r>
    </w:p>
    <w:p w14:paraId="1CBDB17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14:paraId="344EB15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voltagetouse365, averagecurrent365',current_standard_error_365,current_standard_error_365,voltage_unc_365,voltage_unc_365);</w:t>
      </w:r>
    </w:p>
    <w:p w14:paraId="49F5775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"Forward Bias Current vs. Voltage (365nm Filter)"</w:t>
      </w:r>
      <w:r>
        <w:rPr>
          <w:rFonts w:ascii="Courier New" w:eastAsiaTheme="minorHAnsi" w:hAnsi="Courier New" w:cs="Courier New"/>
          <w:sz w:val="20"/>
          <w:szCs w:val="20"/>
        </w:rPr>
        <w:t>)</w:t>
      </w:r>
    </w:p>
    <w:p w14:paraId="68F1568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14:paraId="0D91127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14:paraId="117D68F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1331C05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Plot just the reverse bias </w:t>
      </w:r>
    </w:p>
    <w:p w14:paraId="76ACFBA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14:paraId="653E65D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voltagetouse_reverse_365, averagecurrent_reverse_365,current_reverse_standard_error_365,current_reverse_standard_error_365,voltage_unc_reverse_365,voltage_unc_reverse_365)</w:t>
      </w:r>
    </w:p>
    <w:p w14:paraId="25D6E4C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(365nm Filter)"</w:t>
      </w:r>
      <w:r>
        <w:rPr>
          <w:rFonts w:ascii="Courier New" w:eastAsiaTheme="minorHAnsi" w:hAnsi="Courier New" w:cs="Courier New"/>
          <w:sz w:val="20"/>
          <w:szCs w:val="20"/>
        </w:rPr>
        <w:t>)</w:t>
      </w:r>
    </w:p>
    <w:p w14:paraId="40131B5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14:paraId="380D37F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14:paraId="6E28EAA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32BDEB8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knee using plateau </w:t>
      </w:r>
      <w:proofErr w:type="spellStart"/>
      <w:r>
        <w:rPr>
          <w:rFonts w:ascii="Courier New" w:eastAsiaTheme="minorHAnsi" w:hAnsi="Courier New" w:cs="Courier New"/>
          <w:color w:val="228B22"/>
          <w:sz w:val="20"/>
          <w:szCs w:val="20"/>
        </w:rPr>
        <w:t>uncertaities</w:t>
      </w:r>
      <w:proofErr w:type="spellEnd"/>
      <w:r>
        <w:rPr>
          <w:rFonts w:ascii="Courier New" w:eastAsiaTheme="minorHAnsi" w:hAnsi="Courier New" w:cs="Courier New"/>
          <w:color w:val="228B22"/>
          <w:sz w:val="20"/>
          <w:szCs w:val="20"/>
        </w:rPr>
        <w:t xml:space="preserve"> and deviation from that value</w:t>
      </w:r>
    </w:p>
    <w:p w14:paraId="3B02113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14:paraId="595BE73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w:t>
      </w:r>
      <w:proofErr w:type="spellStart"/>
      <w:r>
        <w:rPr>
          <w:rFonts w:ascii="Courier New" w:eastAsiaTheme="minorHAnsi" w:hAnsi="Courier New" w:cs="Courier New"/>
          <w:color w:val="228B22"/>
          <w:sz w:val="20"/>
          <w:szCs w:val="20"/>
        </w:rPr>
        <w:t>aveage</w:t>
      </w:r>
      <w:proofErr w:type="spellEnd"/>
      <w:r>
        <w:rPr>
          <w:rFonts w:ascii="Courier New" w:eastAsiaTheme="minorHAnsi" w:hAnsi="Courier New" w:cs="Courier New"/>
          <w:color w:val="228B22"/>
          <w:sz w:val="20"/>
          <w:szCs w:val="20"/>
        </w:rPr>
        <w:t xml:space="preserve"> data point</w:t>
      </w:r>
    </w:p>
    <w:p w14:paraId="35C105B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running_total_365 = 0;</w:t>
      </w:r>
    </w:p>
    <w:p w14:paraId="4904F8D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h365 = averagecurrent_reverse_365(35:40);</w:t>
      </w:r>
    </w:p>
    <w:p w14:paraId="5ECA8B1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14:paraId="1B470CC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running_total_365 = h365(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running_total_365;</w:t>
      </w:r>
    </w:p>
    <w:p w14:paraId="0FC13DA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14:paraId="0367EF7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average_threshold_point_365 = running_total_365 / 6;</w:t>
      </w:r>
    </w:p>
    <w:p w14:paraId="455A64F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37E1706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error bar size</w:t>
      </w:r>
    </w:p>
    <w:p w14:paraId="5EA1796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running_total_365 = 0;</w:t>
      </w:r>
    </w:p>
    <w:p w14:paraId="73BC474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g365 = current_reverse_standard_error_365(35:40);</w:t>
      </w:r>
    </w:p>
    <w:p w14:paraId="1907523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14:paraId="48EA300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running_total_365 = g365(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)^2 + running_total_365;</w:t>
      </w:r>
    </w:p>
    <w:p w14:paraId="5B41FFF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14:paraId="0E04BA9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uncertainty_mean_365 = sqrt(running_total_365)/6;</w:t>
      </w:r>
    </w:p>
    <w:p w14:paraId="6677C86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1C4F766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standard deviation</w:t>
      </w:r>
    </w:p>
    <w:p w14:paraId="2F7D16B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standard_dev_365 = std(current_reverse_standard_error_365(35:40));</w:t>
      </w:r>
    </w:p>
    <w:p w14:paraId="6CDE570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28BCB55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 bar</w:t>
      </w:r>
    </w:p>
    <w:p w14:paraId="6A861E6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threshold_bar_365 =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uncertainty_mean_365^2 + standard_dev_365^2);</w:t>
      </w:r>
    </w:p>
    <w:p w14:paraId="364A288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56023A6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w:t>
      </w:r>
    </w:p>
    <w:p w14:paraId="2E868BE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threshold_365 = threshold_bar_365 + average_threshold_point_365;</w:t>
      </w:r>
    </w:p>
    <w:p w14:paraId="7AB30A7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41A6663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the threshold line</w:t>
      </w:r>
    </w:p>
    <w:p w14:paraId="27ACB2F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14:paraId="275B475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voltagetouse_reverse_365, averagecurrent_reverse_365,current_reverse_standard_error_365,current_reverse_standard_error_365,voltage_unc_reverse_365,voltage_unc_reverse_365)</w:t>
      </w:r>
    </w:p>
    <w:p w14:paraId="73CB92C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"Threshold Value for Reverse Bias Current vs. Voltage (365nm Filter)"</w:t>
      </w:r>
      <w:r>
        <w:rPr>
          <w:rFonts w:ascii="Courier New" w:eastAsiaTheme="minorHAnsi" w:hAnsi="Courier New" w:cs="Courier New"/>
          <w:sz w:val="20"/>
          <w:szCs w:val="20"/>
        </w:rPr>
        <w:t>)</w:t>
      </w:r>
    </w:p>
    <w:p w14:paraId="63CA46B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14:paraId="6207A85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14:paraId="5AD1942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352D7CC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14:paraId="2D17B0C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 = threshold_365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14:paraId="00E4E89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w:t>
      </w:r>
    </w:p>
    <w:p w14:paraId="68BC4BE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1AB82B8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266B3DE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Find knee using intersection of flat slopes</w:t>
      </w:r>
    </w:p>
    <w:p w14:paraId="7B32888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14:paraId="5CAD8DE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Calculating slope of top line</w:t>
      </w:r>
    </w:p>
    <w:p w14:paraId="092A649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k365 = averagecurrent_reverse_365(5:21);</w:t>
      </w:r>
    </w:p>
    <w:p w14:paraId="3A619DC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j365 = voltagetouse_reverse_365(5:21);</w:t>
      </w:r>
    </w:p>
    <w:p w14:paraId="4DEE48C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496B260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intersection of lines</w:t>
      </w:r>
    </w:p>
    <w:p w14:paraId="2E9EC0A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14:paraId="1B52501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voltagetouse_reverse_365, averagecurrent_reverse_365,current_reverse_standard_error_365,current_reverse_standard_error_365,voltage_unc_reverse_365,voltage_unc_reverse_365)</w:t>
      </w:r>
    </w:p>
    <w:p w14:paraId="3FD65DE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"Slope Intersection for Reverse Bias Current vs. Voltage (365nm Filter)"</w:t>
      </w:r>
      <w:r>
        <w:rPr>
          <w:rFonts w:ascii="Courier New" w:eastAsiaTheme="minorHAnsi" w:hAnsi="Courier New" w:cs="Courier New"/>
          <w:sz w:val="20"/>
          <w:szCs w:val="20"/>
        </w:rPr>
        <w:t>)</w:t>
      </w:r>
    </w:p>
    <w:p w14:paraId="1DDCB2C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14:paraId="36C2F93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14:paraId="70DFC86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54175F2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1FA9FEE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lastRenderedPageBreak/>
        <w:t>% Plot top line</w:t>
      </w:r>
    </w:p>
    <w:p w14:paraId="57A4FCC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c_365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(j</w:t>
      </w:r>
      <w:proofErr w:type="gramStart"/>
      <w:r>
        <w:rPr>
          <w:rFonts w:ascii="Courier New" w:eastAsiaTheme="minorHAnsi" w:hAnsi="Courier New" w:cs="Courier New"/>
          <w:sz w:val="20"/>
          <w:szCs w:val="20"/>
        </w:rPr>
        <w:t>365,k</w:t>
      </w:r>
      <w:proofErr w:type="gramEnd"/>
      <w:r>
        <w:rPr>
          <w:rFonts w:ascii="Courier New" w:eastAsiaTheme="minorHAnsi" w:hAnsi="Courier New" w:cs="Courier New"/>
          <w:sz w:val="20"/>
          <w:szCs w:val="20"/>
        </w:rPr>
        <w:t>365',1);</w:t>
      </w:r>
    </w:p>
    <w:p w14:paraId="6F82006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xFit_365 = </w:t>
      </w:r>
      <w:proofErr w:type="spellStart"/>
      <w:proofErr w:type="gramStart"/>
      <w:r>
        <w:rPr>
          <w:rFonts w:ascii="Courier New" w:eastAsiaTheme="minorHAnsi" w:hAnsi="Courier New" w:cs="Courier New"/>
          <w:sz w:val="20"/>
          <w:szCs w:val="20"/>
        </w:rPr>
        <w:t>linspace</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-2, 0, 100);</w:t>
      </w:r>
    </w:p>
    <w:p w14:paraId="6955A23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yFit_365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c_365, xFit_365);</w:t>
      </w:r>
    </w:p>
    <w:p w14:paraId="153DFB1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05D58D2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xFit_365, yFit_365);</w:t>
      </w:r>
    </w:p>
    <w:p w14:paraId="6C94B9B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20A5127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77C35F6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bottom line</w:t>
      </w:r>
    </w:p>
    <w:p w14:paraId="1D2F3D3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14:paraId="384C68A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Use already calculated value for </w:t>
      </w:r>
      <w:proofErr w:type="spellStart"/>
      <w:r>
        <w:rPr>
          <w:rFonts w:ascii="Courier New" w:eastAsiaTheme="minorHAnsi" w:hAnsi="Courier New" w:cs="Courier New"/>
          <w:color w:val="228B22"/>
          <w:sz w:val="20"/>
          <w:szCs w:val="20"/>
        </w:rPr>
        <w:t>average_threshold_point</w:t>
      </w:r>
      <w:proofErr w:type="spellEnd"/>
      <w:r>
        <w:rPr>
          <w:rFonts w:ascii="Courier New" w:eastAsiaTheme="minorHAnsi" w:hAnsi="Courier New" w:cs="Courier New"/>
          <w:color w:val="228B22"/>
          <w:sz w:val="20"/>
          <w:szCs w:val="20"/>
        </w:rPr>
        <w:t xml:space="preserve"> to get bottom</w:t>
      </w:r>
    </w:p>
    <w:p w14:paraId="6658C52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line</w:t>
      </w:r>
    </w:p>
    <w:p w14:paraId="7690899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Z_365 = average_threshold_point_365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14:paraId="21FB3B9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Z_365)</w:t>
      </w:r>
    </w:p>
    <w:p w14:paraId="3E29487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50CD39A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6C294EE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07C5A7B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44C044F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1F21982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66D62E3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41B8A47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638B307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Stopping voltage vs. frequency analysis</w:t>
      </w:r>
    </w:p>
    <w:p w14:paraId="6DCE418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14:paraId="1CB3E5A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two_line_stop_V</w:t>
      </w:r>
      <w:proofErr w:type="spellEnd"/>
      <w:r>
        <w:rPr>
          <w:rFonts w:ascii="Courier New" w:eastAsiaTheme="minorHAnsi" w:hAnsi="Courier New" w:cs="Courier New"/>
          <w:sz w:val="20"/>
          <w:szCs w:val="20"/>
        </w:rPr>
        <w:t xml:space="preserve"> = [0.47, 0.50, 0.85, 1.08, 1.26];</w:t>
      </w:r>
    </w:p>
    <w:p w14:paraId="3C7D1D6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one_line_stop_V</w:t>
      </w:r>
      <w:proofErr w:type="spellEnd"/>
      <w:r>
        <w:rPr>
          <w:rFonts w:ascii="Courier New" w:eastAsiaTheme="minorHAnsi" w:hAnsi="Courier New" w:cs="Courier New"/>
          <w:sz w:val="20"/>
          <w:szCs w:val="20"/>
        </w:rPr>
        <w:t xml:space="preserve"> = [0.5, 0.5, 0.9, 1.1, 1.35];</w:t>
      </w:r>
    </w:p>
    <w:p w14:paraId="26DD5F3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voltage_unc</w:t>
      </w:r>
      <w:proofErr w:type="spellEnd"/>
      <w:r>
        <w:rPr>
          <w:rFonts w:ascii="Courier New" w:eastAsiaTheme="minorHAnsi" w:hAnsi="Courier New" w:cs="Courier New"/>
          <w:sz w:val="20"/>
          <w:szCs w:val="20"/>
        </w:rPr>
        <w:t xml:space="preserve"> = [.05, .05, .05, .05, .05]</w:t>
      </w:r>
    </w:p>
    <w:p w14:paraId="159BA62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average_voltage_unc</w:t>
      </w:r>
      <w:proofErr w:type="spellEnd"/>
      <w:r>
        <w:rPr>
          <w:rFonts w:ascii="Courier New" w:eastAsiaTheme="minorHAnsi" w:hAnsi="Courier New" w:cs="Courier New"/>
          <w:sz w:val="20"/>
          <w:szCs w:val="20"/>
        </w:rPr>
        <w:t xml:space="preserve"> = [.035, .035, .035, .035, .035]</w:t>
      </w:r>
    </w:p>
    <w:p w14:paraId="0F426E8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frequency_unc</w:t>
      </w:r>
      <w:proofErr w:type="spellEnd"/>
      <w:r>
        <w:rPr>
          <w:rFonts w:ascii="Courier New" w:eastAsiaTheme="minorHAnsi" w:hAnsi="Courier New" w:cs="Courier New"/>
          <w:sz w:val="20"/>
          <w:szCs w:val="20"/>
        </w:rPr>
        <w:t xml:space="preserve"> = [0, 0, 0, 0, 0]</w:t>
      </w:r>
    </w:p>
    <w:p w14:paraId="0296FFA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75DA252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4CD0E6B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Average values from both methods</w:t>
      </w:r>
    </w:p>
    <w:p w14:paraId="05301A9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avg_stop_V</w:t>
      </w:r>
      <w:proofErr w:type="spellEnd"/>
      <w:r>
        <w:rPr>
          <w:rFonts w:ascii="Courier New" w:eastAsiaTheme="minorHAnsi" w:hAnsi="Courier New" w:cs="Courier New"/>
          <w:sz w:val="20"/>
          <w:szCs w:val="20"/>
        </w:rPr>
        <w:t xml:space="preserve"> = [0.485, 0.50, 0.875, 1.09, 1.305];</w:t>
      </w:r>
    </w:p>
    <w:p w14:paraId="2179662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avg_stop_V_top_big_bottom_small</w:t>
      </w:r>
      <w:proofErr w:type="spellEnd"/>
      <w:r>
        <w:rPr>
          <w:rFonts w:ascii="Courier New" w:eastAsiaTheme="minorHAnsi" w:hAnsi="Courier New" w:cs="Courier New"/>
          <w:sz w:val="20"/>
          <w:szCs w:val="20"/>
        </w:rPr>
        <w:t xml:space="preserve"> = [0.535, 1.255];</w:t>
      </w:r>
    </w:p>
    <w:p w14:paraId="4950C8B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avg_stop_V_bottom_big_top_small</w:t>
      </w:r>
      <w:proofErr w:type="spellEnd"/>
      <w:r>
        <w:rPr>
          <w:rFonts w:ascii="Courier New" w:eastAsiaTheme="minorHAnsi" w:hAnsi="Courier New" w:cs="Courier New"/>
          <w:sz w:val="20"/>
          <w:szCs w:val="20"/>
        </w:rPr>
        <w:t xml:space="preserve"> = [0.435, 1.355];</w:t>
      </w:r>
    </w:p>
    <w:p w14:paraId="3B304F6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4762C3C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frequency = [5.20*10^14, 5.49*10^14, 6.88*10^14, 7.41*10^14, 8.22*10^14];</w:t>
      </w:r>
    </w:p>
    <w:p w14:paraId="32FCE32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frequency_extremes</w:t>
      </w:r>
      <w:proofErr w:type="spellEnd"/>
      <w:r>
        <w:rPr>
          <w:rFonts w:ascii="Courier New" w:eastAsiaTheme="minorHAnsi" w:hAnsi="Courier New" w:cs="Courier New"/>
          <w:sz w:val="20"/>
          <w:szCs w:val="20"/>
        </w:rPr>
        <w:t xml:space="preserve"> = [5.20*10^14, 8.22*10^14];</w:t>
      </w:r>
    </w:p>
    <w:p w14:paraId="2AA3752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5BD1800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14:paraId="0F287A5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 xml:space="preserve">frequency, </w:t>
      </w:r>
      <w:proofErr w:type="spellStart"/>
      <w:r>
        <w:rPr>
          <w:rFonts w:ascii="Courier New" w:eastAsiaTheme="minorHAnsi" w:hAnsi="Courier New" w:cs="Courier New"/>
          <w:sz w:val="20"/>
          <w:szCs w:val="20"/>
        </w:rPr>
        <w:t>avg_stop_V</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average_voltage_unc</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average_voltage_unc</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frequency_unc</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frequency_unc</w:t>
      </w:r>
      <w:proofErr w:type="spellEnd"/>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'o'</w:t>
      </w:r>
      <w:r>
        <w:rPr>
          <w:rFonts w:ascii="Courier New" w:eastAsiaTheme="minorHAnsi" w:hAnsi="Courier New" w:cs="Courier New"/>
          <w:sz w:val="20"/>
          <w:szCs w:val="20"/>
        </w:rPr>
        <w:t>)</w:t>
      </w:r>
    </w:p>
    <w:p w14:paraId="1EEAE6A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349F563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5FBBECC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fit1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w:t>
      </w:r>
      <w:proofErr w:type="gramStart"/>
      <w:r>
        <w:rPr>
          <w:rFonts w:ascii="Courier New" w:eastAsiaTheme="minorHAnsi" w:hAnsi="Courier New" w:cs="Courier New"/>
          <w:sz w:val="20"/>
          <w:szCs w:val="20"/>
        </w:rPr>
        <w:t>frequency,avg</w:t>
      </w:r>
      <w:proofErr w:type="gramEnd"/>
      <w:r>
        <w:rPr>
          <w:rFonts w:ascii="Courier New" w:eastAsiaTheme="minorHAnsi" w:hAnsi="Courier New" w:cs="Courier New"/>
          <w:sz w:val="20"/>
          <w:szCs w:val="20"/>
        </w:rPr>
        <w:t>_stop_V,1);</w:t>
      </w:r>
    </w:p>
    <w:p w14:paraId="4778465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yFit1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fit1, frequency);</w:t>
      </w:r>
    </w:p>
    <w:p w14:paraId="6C30727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w:t>
      </w:r>
      <w:proofErr w:type="gramStart"/>
      <w:r>
        <w:rPr>
          <w:rFonts w:ascii="Courier New" w:eastAsiaTheme="minorHAnsi" w:hAnsi="Courier New" w:cs="Courier New"/>
          <w:sz w:val="20"/>
          <w:szCs w:val="20"/>
        </w:rPr>
        <w:t>frequency,yFit</w:t>
      </w:r>
      <w:proofErr w:type="gramEnd"/>
      <w:r>
        <w:rPr>
          <w:rFonts w:ascii="Courier New" w:eastAsiaTheme="minorHAnsi" w:hAnsi="Courier New" w:cs="Courier New"/>
          <w:sz w:val="20"/>
          <w:szCs w:val="20"/>
        </w:rPr>
        <w:t>1)</w:t>
      </w:r>
    </w:p>
    <w:p w14:paraId="19A3414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"Averaged Stopping Voltage vs. Light Frequency"</w:t>
      </w:r>
      <w:r>
        <w:rPr>
          <w:rFonts w:ascii="Courier New" w:eastAsiaTheme="minorHAnsi" w:hAnsi="Courier New" w:cs="Courier New"/>
          <w:sz w:val="20"/>
          <w:szCs w:val="20"/>
        </w:rPr>
        <w:t>)</w:t>
      </w:r>
    </w:p>
    <w:p w14:paraId="270C0DB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"Light Frequency (Hz)"</w:t>
      </w:r>
      <w:r>
        <w:rPr>
          <w:rFonts w:ascii="Courier New" w:eastAsiaTheme="minorHAnsi" w:hAnsi="Courier New" w:cs="Courier New"/>
          <w:sz w:val="20"/>
          <w:szCs w:val="20"/>
        </w:rPr>
        <w:t>)</w:t>
      </w:r>
    </w:p>
    <w:p w14:paraId="147820C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"Stopping Voltage (V)"</w:t>
      </w:r>
      <w:r>
        <w:rPr>
          <w:rFonts w:ascii="Courier New" w:eastAsiaTheme="minorHAnsi" w:hAnsi="Courier New" w:cs="Courier New"/>
          <w:sz w:val="20"/>
          <w:szCs w:val="20"/>
        </w:rPr>
        <w:t>)</w:t>
      </w:r>
    </w:p>
    <w:p w14:paraId="5F8DEAE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legend(</w:t>
      </w:r>
      <w:proofErr w:type="gramEnd"/>
      <w:r>
        <w:rPr>
          <w:rFonts w:ascii="Courier New" w:eastAsiaTheme="minorHAnsi" w:hAnsi="Courier New" w:cs="Courier New"/>
          <w:color w:val="A020F0"/>
          <w:sz w:val="20"/>
          <w:szCs w:val="20"/>
        </w:rPr>
        <w:t>'Average Data'</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'Fit of Average Data'</w:t>
      </w:r>
      <w:r>
        <w:rPr>
          <w:rFonts w:ascii="Courier New" w:eastAsiaTheme="minorHAnsi" w:hAnsi="Courier New" w:cs="Courier New"/>
          <w:sz w:val="20"/>
          <w:szCs w:val="20"/>
        </w:rPr>
        <w:t>)</w:t>
      </w:r>
    </w:p>
    <w:p w14:paraId="62786DE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411C877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7E86A11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0DDE278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figure</w:t>
      </w:r>
    </w:p>
    <w:p w14:paraId="1E9E2C0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 xml:space="preserve">frequency, </w:t>
      </w:r>
      <w:proofErr w:type="spellStart"/>
      <w:r>
        <w:rPr>
          <w:rFonts w:ascii="Courier New" w:eastAsiaTheme="minorHAnsi" w:hAnsi="Courier New" w:cs="Courier New"/>
          <w:sz w:val="20"/>
          <w:szCs w:val="20"/>
        </w:rPr>
        <w:t>avg_stop_V</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voltage_unc</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voltage_unc</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frequency_unc</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frequency_unc</w:t>
      </w:r>
      <w:proofErr w:type="spellEnd"/>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'o'</w:t>
      </w:r>
      <w:r>
        <w:rPr>
          <w:rFonts w:ascii="Courier New" w:eastAsiaTheme="minorHAnsi" w:hAnsi="Courier New" w:cs="Courier New"/>
          <w:sz w:val="20"/>
          <w:szCs w:val="20"/>
        </w:rPr>
        <w:t>)</w:t>
      </w:r>
    </w:p>
    <w:p w14:paraId="350AAEF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75E68DE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28DE806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fit1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w:t>
      </w:r>
      <w:proofErr w:type="gramStart"/>
      <w:r>
        <w:rPr>
          <w:rFonts w:ascii="Courier New" w:eastAsiaTheme="minorHAnsi" w:hAnsi="Courier New" w:cs="Courier New"/>
          <w:sz w:val="20"/>
          <w:szCs w:val="20"/>
        </w:rPr>
        <w:t>frequency,avg</w:t>
      </w:r>
      <w:proofErr w:type="gramEnd"/>
      <w:r>
        <w:rPr>
          <w:rFonts w:ascii="Courier New" w:eastAsiaTheme="minorHAnsi" w:hAnsi="Courier New" w:cs="Courier New"/>
          <w:sz w:val="20"/>
          <w:szCs w:val="20"/>
        </w:rPr>
        <w:t>_stop_V,1);</w:t>
      </w:r>
    </w:p>
    <w:p w14:paraId="7AF1C7B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yFit1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fit1, frequency);</w:t>
      </w:r>
    </w:p>
    <w:p w14:paraId="2887837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w:t>
      </w:r>
      <w:proofErr w:type="gramStart"/>
      <w:r>
        <w:rPr>
          <w:rFonts w:ascii="Courier New" w:eastAsiaTheme="minorHAnsi" w:hAnsi="Courier New" w:cs="Courier New"/>
          <w:sz w:val="20"/>
          <w:szCs w:val="20"/>
        </w:rPr>
        <w:t>frequency,yFit</w:t>
      </w:r>
      <w:proofErr w:type="gramEnd"/>
      <w:r>
        <w:rPr>
          <w:rFonts w:ascii="Courier New" w:eastAsiaTheme="minorHAnsi" w:hAnsi="Courier New" w:cs="Courier New"/>
          <w:sz w:val="20"/>
          <w:szCs w:val="20"/>
        </w:rPr>
        <w:t>1)</w:t>
      </w:r>
    </w:p>
    <w:p w14:paraId="71CB008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13E06A3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fit2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(frequency_</w:t>
      </w:r>
      <w:proofErr w:type="gramStart"/>
      <w:r>
        <w:rPr>
          <w:rFonts w:ascii="Courier New" w:eastAsiaTheme="minorHAnsi" w:hAnsi="Courier New" w:cs="Courier New"/>
          <w:sz w:val="20"/>
          <w:szCs w:val="20"/>
        </w:rPr>
        <w:t>extremes,avg</w:t>
      </w:r>
      <w:proofErr w:type="gramEnd"/>
      <w:r>
        <w:rPr>
          <w:rFonts w:ascii="Courier New" w:eastAsiaTheme="minorHAnsi" w:hAnsi="Courier New" w:cs="Courier New"/>
          <w:sz w:val="20"/>
          <w:szCs w:val="20"/>
        </w:rPr>
        <w:t>_stop_V_top_big_bottom_small,1);</w:t>
      </w:r>
    </w:p>
    <w:p w14:paraId="235800A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yFit2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 xml:space="preserve">fit2, </w:t>
      </w:r>
      <w:proofErr w:type="spellStart"/>
      <w:r>
        <w:rPr>
          <w:rFonts w:ascii="Courier New" w:eastAsiaTheme="minorHAnsi" w:hAnsi="Courier New" w:cs="Courier New"/>
          <w:sz w:val="20"/>
          <w:szCs w:val="20"/>
        </w:rPr>
        <w:t>frequency_extremes</w:t>
      </w:r>
      <w:proofErr w:type="spellEnd"/>
      <w:r>
        <w:rPr>
          <w:rFonts w:ascii="Courier New" w:eastAsiaTheme="minorHAnsi" w:hAnsi="Courier New" w:cs="Courier New"/>
          <w:sz w:val="20"/>
          <w:szCs w:val="20"/>
        </w:rPr>
        <w:t>);</w:t>
      </w:r>
    </w:p>
    <w:p w14:paraId="021CAD8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plot(frequency_</w:t>
      </w:r>
      <w:proofErr w:type="gramStart"/>
      <w:r>
        <w:rPr>
          <w:rFonts w:ascii="Courier New" w:eastAsiaTheme="minorHAnsi" w:hAnsi="Courier New" w:cs="Courier New"/>
          <w:sz w:val="20"/>
          <w:szCs w:val="20"/>
        </w:rPr>
        <w:t>extremes,yFit</w:t>
      </w:r>
      <w:proofErr w:type="gramEnd"/>
      <w:r>
        <w:rPr>
          <w:rFonts w:ascii="Courier New" w:eastAsiaTheme="minorHAnsi" w:hAnsi="Courier New" w:cs="Courier New"/>
          <w:sz w:val="20"/>
          <w:szCs w:val="20"/>
        </w:rPr>
        <w:t>2)</w:t>
      </w:r>
    </w:p>
    <w:p w14:paraId="2139DEC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fit3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(frequency_</w:t>
      </w:r>
      <w:proofErr w:type="gramStart"/>
      <w:r>
        <w:rPr>
          <w:rFonts w:ascii="Courier New" w:eastAsiaTheme="minorHAnsi" w:hAnsi="Courier New" w:cs="Courier New"/>
          <w:sz w:val="20"/>
          <w:szCs w:val="20"/>
        </w:rPr>
        <w:t>extremes,avg</w:t>
      </w:r>
      <w:proofErr w:type="gramEnd"/>
      <w:r>
        <w:rPr>
          <w:rFonts w:ascii="Courier New" w:eastAsiaTheme="minorHAnsi" w:hAnsi="Courier New" w:cs="Courier New"/>
          <w:sz w:val="20"/>
          <w:szCs w:val="20"/>
        </w:rPr>
        <w:t>_stop_V_bottom_big_top_small,1);</w:t>
      </w:r>
    </w:p>
    <w:p w14:paraId="442322E6"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yFit3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 xml:space="preserve">fit3, </w:t>
      </w:r>
      <w:proofErr w:type="spellStart"/>
      <w:r>
        <w:rPr>
          <w:rFonts w:ascii="Courier New" w:eastAsiaTheme="minorHAnsi" w:hAnsi="Courier New" w:cs="Courier New"/>
          <w:sz w:val="20"/>
          <w:szCs w:val="20"/>
        </w:rPr>
        <w:t>frequency_extremes</w:t>
      </w:r>
      <w:proofErr w:type="spellEnd"/>
      <w:r>
        <w:rPr>
          <w:rFonts w:ascii="Courier New" w:eastAsiaTheme="minorHAnsi" w:hAnsi="Courier New" w:cs="Courier New"/>
          <w:sz w:val="20"/>
          <w:szCs w:val="20"/>
        </w:rPr>
        <w:t>);</w:t>
      </w:r>
    </w:p>
    <w:p w14:paraId="12FEB66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plot(frequency_</w:t>
      </w:r>
      <w:proofErr w:type="gramStart"/>
      <w:r>
        <w:rPr>
          <w:rFonts w:ascii="Courier New" w:eastAsiaTheme="minorHAnsi" w:hAnsi="Courier New" w:cs="Courier New"/>
          <w:sz w:val="20"/>
          <w:szCs w:val="20"/>
        </w:rPr>
        <w:t>extremes,yFit</w:t>
      </w:r>
      <w:proofErr w:type="gramEnd"/>
      <w:r>
        <w:rPr>
          <w:rFonts w:ascii="Courier New" w:eastAsiaTheme="minorHAnsi" w:hAnsi="Courier New" w:cs="Courier New"/>
          <w:sz w:val="20"/>
          <w:szCs w:val="20"/>
        </w:rPr>
        <w:t>3)</w:t>
      </w:r>
    </w:p>
    <w:p w14:paraId="50A8A05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701C7E1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"Averaged Stopping Voltage vs. Light Frequency with Minimum and Maximum Linear Fits"</w:t>
      </w:r>
      <w:r>
        <w:rPr>
          <w:rFonts w:ascii="Courier New" w:eastAsiaTheme="minorHAnsi" w:hAnsi="Courier New" w:cs="Courier New"/>
          <w:sz w:val="20"/>
          <w:szCs w:val="20"/>
        </w:rPr>
        <w:t>)</w:t>
      </w:r>
    </w:p>
    <w:p w14:paraId="101E8A6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"Light Frequency (Hz)"</w:t>
      </w:r>
      <w:r>
        <w:rPr>
          <w:rFonts w:ascii="Courier New" w:eastAsiaTheme="minorHAnsi" w:hAnsi="Courier New" w:cs="Courier New"/>
          <w:sz w:val="20"/>
          <w:szCs w:val="20"/>
        </w:rPr>
        <w:t>)</w:t>
      </w:r>
    </w:p>
    <w:p w14:paraId="7EAF8A7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"Stopping Voltage (V)"</w:t>
      </w:r>
      <w:r>
        <w:rPr>
          <w:rFonts w:ascii="Courier New" w:eastAsiaTheme="minorHAnsi" w:hAnsi="Courier New" w:cs="Courier New"/>
          <w:sz w:val="20"/>
          <w:szCs w:val="20"/>
        </w:rPr>
        <w:t>)</w:t>
      </w:r>
    </w:p>
    <w:p w14:paraId="2F6018A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legend(</w:t>
      </w:r>
      <w:r>
        <w:rPr>
          <w:rFonts w:ascii="Courier New" w:eastAsiaTheme="minorHAnsi" w:hAnsi="Courier New" w:cs="Courier New"/>
          <w:color w:val="A020F0"/>
          <w:sz w:val="20"/>
          <w:szCs w:val="20"/>
        </w:rPr>
        <w:t>'Average Data'</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'Fit of Average Data'</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'Smallest Work Function Fit'</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'Largest Work Function Fit'</w:t>
      </w:r>
      <w:r>
        <w:rPr>
          <w:rFonts w:ascii="Courier New" w:eastAsiaTheme="minorHAnsi" w:hAnsi="Courier New" w:cs="Courier New"/>
          <w:sz w:val="20"/>
          <w:szCs w:val="20"/>
        </w:rPr>
        <w:t>)</w:t>
      </w:r>
    </w:p>
    <w:p w14:paraId="149D95D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avg_work_func</w:t>
      </w:r>
      <w:proofErr w:type="spellEnd"/>
      <w:r>
        <w:rPr>
          <w:rFonts w:ascii="Courier New" w:eastAsiaTheme="minorHAnsi" w:hAnsi="Courier New" w:cs="Courier New"/>
          <w:sz w:val="20"/>
          <w:szCs w:val="20"/>
        </w:rPr>
        <w:t xml:space="preserve"> = -fit1(2)</w:t>
      </w:r>
    </w:p>
    <w:p w14:paraId="7C8AC35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avg_slope</w:t>
      </w:r>
      <w:proofErr w:type="spellEnd"/>
      <w:r>
        <w:rPr>
          <w:rFonts w:ascii="Courier New" w:eastAsiaTheme="minorHAnsi" w:hAnsi="Courier New" w:cs="Courier New"/>
          <w:sz w:val="20"/>
          <w:szCs w:val="20"/>
        </w:rPr>
        <w:t xml:space="preserve"> = fit1(1)</w:t>
      </w:r>
    </w:p>
    <w:p w14:paraId="7274665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large_work_func</w:t>
      </w:r>
      <w:proofErr w:type="spellEnd"/>
      <w:r>
        <w:rPr>
          <w:rFonts w:ascii="Courier New" w:eastAsiaTheme="minorHAnsi" w:hAnsi="Courier New" w:cs="Courier New"/>
          <w:sz w:val="20"/>
          <w:szCs w:val="20"/>
        </w:rPr>
        <w:t xml:space="preserve"> = -fit3(2)</w:t>
      </w:r>
    </w:p>
    <w:p w14:paraId="76884A4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small_slope</w:t>
      </w:r>
      <w:proofErr w:type="spellEnd"/>
      <w:r>
        <w:rPr>
          <w:rFonts w:ascii="Courier New" w:eastAsiaTheme="minorHAnsi" w:hAnsi="Courier New" w:cs="Courier New"/>
          <w:sz w:val="20"/>
          <w:szCs w:val="20"/>
        </w:rPr>
        <w:t xml:space="preserve"> = fit3(1)</w:t>
      </w:r>
    </w:p>
    <w:p w14:paraId="6595E10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small_work_func</w:t>
      </w:r>
      <w:proofErr w:type="spellEnd"/>
      <w:r>
        <w:rPr>
          <w:rFonts w:ascii="Courier New" w:eastAsiaTheme="minorHAnsi" w:hAnsi="Courier New" w:cs="Courier New"/>
          <w:sz w:val="20"/>
          <w:szCs w:val="20"/>
        </w:rPr>
        <w:t xml:space="preserve"> = -fit2(2)</w:t>
      </w:r>
    </w:p>
    <w:p w14:paraId="41E5B62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large_slope</w:t>
      </w:r>
      <w:proofErr w:type="spellEnd"/>
      <w:r>
        <w:rPr>
          <w:rFonts w:ascii="Courier New" w:eastAsiaTheme="minorHAnsi" w:hAnsi="Courier New" w:cs="Courier New"/>
          <w:sz w:val="20"/>
          <w:szCs w:val="20"/>
        </w:rPr>
        <w:t xml:space="preserve"> = fit2(1)</w:t>
      </w:r>
    </w:p>
    <w:p w14:paraId="248A11B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off</w:t>
      </w:r>
      <w:r>
        <w:rPr>
          <w:rFonts w:ascii="Courier New" w:eastAsiaTheme="minorHAnsi" w:hAnsi="Courier New" w:cs="Courier New"/>
          <w:sz w:val="20"/>
          <w:szCs w:val="20"/>
        </w:rPr>
        <w:t>;</w:t>
      </w:r>
    </w:p>
    <w:p w14:paraId="5FD69CF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47511A8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14:paraId="0D749D7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 xml:space="preserve">frequency, </w:t>
      </w:r>
      <w:proofErr w:type="spellStart"/>
      <w:r>
        <w:rPr>
          <w:rFonts w:ascii="Courier New" w:eastAsiaTheme="minorHAnsi" w:hAnsi="Courier New" w:cs="Courier New"/>
          <w:sz w:val="20"/>
          <w:szCs w:val="20"/>
        </w:rPr>
        <w:t>two_line_stop_V</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average_voltage_unc</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average_voltage_unc</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frequency_unc</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frequency_unc</w:t>
      </w:r>
      <w:proofErr w:type="spellEnd"/>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ro</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w:t>
      </w:r>
    </w:p>
    <w:p w14:paraId="4DC9BCF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4F6233C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056A3FE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fit1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w:t>
      </w:r>
      <w:proofErr w:type="gramStart"/>
      <w:r>
        <w:rPr>
          <w:rFonts w:ascii="Courier New" w:eastAsiaTheme="minorHAnsi" w:hAnsi="Courier New" w:cs="Courier New"/>
          <w:sz w:val="20"/>
          <w:szCs w:val="20"/>
        </w:rPr>
        <w:t>frequency,two</w:t>
      </w:r>
      <w:proofErr w:type="gramEnd"/>
      <w:r>
        <w:rPr>
          <w:rFonts w:ascii="Courier New" w:eastAsiaTheme="minorHAnsi" w:hAnsi="Courier New" w:cs="Courier New"/>
          <w:sz w:val="20"/>
          <w:szCs w:val="20"/>
        </w:rPr>
        <w:t>_line_stop_V,1);</w:t>
      </w:r>
    </w:p>
    <w:p w14:paraId="5822412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xFit</w:t>
      </w:r>
      <w:proofErr w:type="spellEnd"/>
      <w:r>
        <w:rPr>
          <w:rFonts w:ascii="Courier New" w:eastAsiaTheme="minorHAnsi" w:hAnsi="Courier New" w:cs="Courier New"/>
          <w:sz w:val="20"/>
          <w:szCs w:val="20"/>
        </w:rPr>
        <w:t xml:space="preserve"> = </w:t>
      </w:r>
      <w:proofErr w:type="spellStart"/>
      <w:proofErr w:type="gramStart"/>
      <w:r>
        <w:rPr>
          <w:rFonts w:ascii="Courier New" w:eastAsiaTheme="minorHAnsi" w:hAnsi="Courier New" w:cs="Courier New"/>
          <w:sz w:val="20"/>
          <w:szCs w:val="20"/>
        </w:rPr>
        <w:t>linspace</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0, 8.5e14, 100);</w:t>
      </w:r>
    </w:p>
    <w:p w14:paraId="3529826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yFit1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fit1, frequency);</w:t>
      </w:r>
    </w:p>
    <w:p w14:paraId="147B929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w:t>
      </w:r>
      <w:proofErr w:type="gramStart"/>
      <w:r>
        <w:rPr>
          <w:rFonts w:ascii="Courier New" w:eastAsiaTheme="minorHAnsi" w:hAnsi="Courier New" w:cs="Courier New"/>
          <w:sz w:val="20"/>
          <w:szCs w:val="20"/>
        </w:rPr>
        <w:t>frequency,yFit</w:t>
      </w:r>
      <w:proofErr w:type="gramEnd"/>
      <w:r>
        <w:rPr>
          <w:rFonts w:ascii="Courier New" w:eastAsiaTheme="minorHAnsi" w:hAnsi="Courier New" w:cs="Courier New"/>
          <w:sz w:val="20"/>
          <w:szCs w:val="20"/>
        </w:rPr>
        <w:t>1,</w:t>
      </w:r>
      <w:r>
        <w:rPr>
          <w:rFonts w:ascii="Courier New" w:eastAsiaTheme="minorHAnsi" w:hAnsi="Courier New" w:cs="Courier New"/>
          <w:color w:val="A020F0"/>
          <w:sz w:val="20"/>
          <w:szCs w:val="20"/>
        </w:rPr>
        <w:t>'r'</w:t>
      </w:r>
      <w:r>
        <w:rPr>
          <w:rFonts w:ascii="Courier New" w:eastAsiaTheme="minorHAnsi" w:hAnsi="Courier New" w:cs="Courier New"/>
          <w:sz w:val="20"/>
          <w:szCs w:val="20"/>
        </w:rPr>
        <w:t>)</w:t>
      </w:r>
    </w:p>
    <w:p w14:paraId="63B36C0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"Light Frequency (Hz)"</w:t>
      </w:r>
      <w:r>
        <w:rPr>
          <w:rFonts w:ascii="Courier New" w:eastAsiaTheme="minorHAnsi" w:hAnsi="Courier New" w:cs="Courier New"/>
          <w:sz w:val="20"/>
          <w:szCs w:val="20"/>
        </w:rPr>
        <w:t>)</w:t>
      </w:r>
    </w:p>
    <w:p w14:paraId="7544BCE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"Stopping Voltage (V)"</w:t>
      </w:r>
      <w:r>
        <w:rPr>
          <w:rFonts w:ascii="Courier New" w:eastAsiaTheme="minorHAnsi" w:hAnsi="Courier New" w:cs="Courier New"/>
          <w:sz w:val="20"/>
          <w:szCs w:val="20"/>
        </w:rPr>
        <w:t>)</w:t>
      </w:r>
    </w:p>
    <w:p w14:paraId="690F109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 xml:space="preserve">frequency, </w:t>
      </w:r>
      <w:proofErr w:type="spellStart"/>
      <w:r>
        <w:rPr>
          <w:rFonts w:ascii="Courier New" w:eastAsiaTheme="minorHAnsi" w:hAnsi="Courier New" w:cs="Courier New"/>
          <w:sz w:val="20"/>
          <w:szCs w:val="20"/>
        </w:rPr>
        <w:t>one_line_stop_V</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voltage_unc</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voltage_unc</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frequency_unc</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frequency_unc</w:t>
      </w:r>
      <w:proofErr w:type="spellEnd"/>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'b*'</w:t>
      </w:r>
      <w:r>
        <w:rPr>
          <w:rFonts w:ascii="Courier New" w:eastAsiaTheme="minorHAnsi" w:hAnsi="Courier New" w:cs="Courier New"/>
          <w:sz w:val="20"/>
          <w:szCs w:val="20"/>
        </w:rPr>
        <w:t>)</w:t>
      </w:r>
    </w:p>
    <w:p w14:paraId="01FCD05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5AD2799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fit2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w:t>
      </w:r>
      <w:proofErr w:type="gramStart"/>
      <w:r>
        <w:rPr>
          <w:rFonts w:ascii="Courier New" w:eastAsiaTheme="minorHAnsi" w:hAnsi="Courier New" w:cs="Courier New"/>
          <w:sz w:val="20"/>
          <w:szCs w:val="20"/>
        </w:rPr>
        <w:t>frequency,one</w:t>
      </w:r>
      <w:proofErr w:type="gramEnd"/>
      <w:r>
        <w:rPr>
          <w:rFonts w:ascii="Courier New" w:eastAsiaTheme="minorHAnsi" w:hAnsi="Courier New" w:cs="Courier New"/>
          <w:sz w:val="20"/>
          <w:szCs w:val="20"/>
        </w:rPr>
        <w:t>_line_stop_V,1);</w:t>
      </w:r>
    </w:p>
    <w:p w14:paraId="5790899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xFit2 = </w:t>
      </w:r>
      <w:proofErr w:type="spellStart"/>
      <w:proofErr w:type="gramStart"/>
      <w:r>
        <w:rPr>
          <w:rFonts w:ascii="Courier New" w:eastAsiaTheme="minorHAnsi" w:hAnsi="Courier New" w:cs="Courier New"/>
          <w:sz w:val="20"/>
          <w:szCs w:val="20"/>
        </w:rPr>
        <w:t>linspace</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0, 8.5e14, 100);</w:t>
      </w:r>
    </w:p>
    <w:p w14:paraId="5EFAC1D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yFit2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fit2, frequency);</w:t>
      </w:r>
    </w:p>
    <w:p w14:paraId="54EA3A9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w:t>
      </w:r>
      <w:proofErr w:type="gramStart"/>
      <w:r>
        <w:rPr>
          <w:rFonts w:ascii="Courier New" w:eastAsiaTheme="minorHAnsi" w:hAnsi="Courier New" w:cs="Courier New"/>
          <w:sz w:val="20"/>
          <w:szCs w:val="20"/>
        </w:rPr>
        <w:t>frequency,yFit</w:t>
      </w:r>
      <w:proofErr w:type="gramEnd"/>
      <w:r>
        <w:rPr>
          <w:rFonts w:ascii="Courier New" w:eastAsiaTheme="minorHAnsi" w:hAnsi="Courier New" w:cs="Courier New"/>
          <w:sz w:val="20"/>
          <w:szCs w:val="20"/>
        </w:rPr>
        <w:t>2,</w:t>
      </w:r>
      <w:r>
        <w:rPr>
          <w:rFonts w:ascii="Courier New" w:eastAsiaTheme="minorHAnsi" w:hAnsi="Courier New" w:cs="Courier New"/>
          <w:color w:val="A020F0"/>
          <w:sz w:val="20"/>
          <w:szCs w:val="20"/>
        </w:rPr>
        <w:t>'b'</w:t>
      </w:r>
      <w:r>
        <w:rPr>
          <w:rFonts w:ascii="Courier New" w:eastAsiaTheme="minorHAnsi" w:hAnsi="Courier New" w:cs="Courier New"/>
          <w:sz w:val="20"/>
          <w:szCs w:val="20"/>
        </w:rPr>
        <w:t>)</w:t>
      </w:r>
    </w:p>
    <w:p w14:paraId="38D7115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"Stopping Voltage vs. Light Frequency with Both Methods"</w:t>
      </w:r>
      <w:r>
        <w:rPr>
          <w:rFonts w:ascii="Courier New" w:eastAsiaTheme="minorHAnsi" w:hAnsi="Courier New" w:cs="Courier New"/>
          <w:sz w:val="20"/>
          <w:szCs w:val="20"/>
        </w:rPr>
        <w:t>)</w:t>
      </w:r>
    </w:p>
    <w:p w14:paraId="2DC0356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legend(</w:t>
      </w:r>
      <w:r>
        <w:rPr>
          <w:rFonts w:ascii="Courier New" w:eastAsiaTheme="minorHAnsi" w:hAnsi="Courier New" w:cs="Courier New"/>
          <w:color w:val="A020F0"/>
          <w:sz w:val="20"/>
          <w:szCs w:val="20"/>
        </w:rPr>
        <w:t xml:space="preserve">'Intersection Method </w:t>
      </w:r>
      <w:proofErr w:type="spellStart"/>
      <w:r>
        <w:rPr>
          <w:rFonts w:ascii="Courier New" w:eastAsiaTheme="minorHAnsi" w:hAnsi="Courier New" w:cs="Courier New"/>
          <w:color w:val="A020F0"/>
          <w:sz w:val="20"/>
          <w:szCs w:val="20"/>
        </w:rPr>
        <w:t>Data'</w:t>
      </w:r>
      <w:r>
        <w:rPr>
          <w:rFonts w:ascii="Courier New" w:eastAsiaTheme="minorHAnsi" w:hAnsi="Courier New" w:cs="Courier New"/>
          <w:sz w:val="20"/>
          <w:szCs w:val="20"/>
        </w:rPr>
        <w:t>,</w:t>
      </w:r>
      <w:r>
        <w:rPr>
          <w:rFonts w:ascii="Courier New" w:eastAsiaTheme="minorHAnsi" w:hAnsi="Courier New" w:cs="Courier New"/>
          <w:color w:val="A020F0"/>
          <w:sz w:val="20"/>
          <w:szCs w:val="20"/>
        </w:rPr>
        <w:t>'Intersection</w:t>
      </w:r>
      <w:proofErr w:type="spellEnd"/>
      <w:r>
        <w:rPr>
          <w:rFonts w:ascii="Courier New" w:eastAsiaTheme="minorHAnsi" w:hAnsi="Courier New" w:cs="Courier New"/>
          <w:color w:val="A020F0"/>
          <w:sz w:val="20"/>
          <w:szCs w:val="20"/>
        </w:rPr>
        <w:t xml:space="preserve"> Method Fit'</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Threashold</w:t>
      </w:r>
      <w:proofErr w:type="spellEnd"/>
      <w:r>
        <w:rPr>
          <w:rFonts w:ascii="Courier New" w:eastAsiaTheme="minorHAnsi" w:hAnsi="Courier New" w:cs="Courier New"/>
          <w:color w:val="A020F0"/>
          <w:sz w:val="20"/>
          <w:szCs w:val="20"/>
        </w:rPr>
        <w:t xml:space="preserve"> Method Data'</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Threashold</w:t>
      </w:r>
      <w:proofErr w:type="spellEnd"/>
      <w:r>
        <w:rPr>
          <w:rFonts w:ascii="Courier New" w:eastAsiaTheme="minorHAnsi" w:hAnsi="Courier New" w:cs="Courier New"/>
          <w:color w:val="A020F0"/>
          <w:sz w:val="20"/>
          <w:szCs w:val="20"/>
        </w:rPr>
        <w:t xml:space="preserve"> Method Fit'</w:t>
      </w:r>
      <w:r>
        <w:rPr>
          <w:rFonts w:ascii="Courier New" w:eastAsiaTheme="minorHAnsi" w:hAnsi="Courier New" w:cs="Courier New"/>
          <w:sz w:val="20"/>
          <w:szCs w:val="20"/>
        </w:rPr>
        <w:t>)</w:t>
      </w:r>
    </w:p>
    <w:p w14:paraId="41CE911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2CA191F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4D69DD2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7155863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a figure with both data sets on one graph for forward bias</w:t>
      </w:r>
    </w:p>
    <w:p w14:paraId="7909F70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14:paraId="0E563FF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lastRenderedPageBreak/>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voltagetouse405, averagecurrent405',current_standard_error_405,current_standard_error_405,voltage_unc_405,voltage_unc_405);</w:t>
      </w:r>
    </w:p>
    <w:p w14:paraId="1DE1267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618DC2D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voltagetouse405, averagecurrent405');</w:t>
      </w:r>
    </w:p>
    <w:p w14:paraId="167814D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voltagetouse365, averagecurrent365',current_standard_error_365,current_standard_error_365,voltage_unc_365,voltage_unc_365);</w:t>
      </w:r>
    </w:p>
    <w:p w14:paraId="17C3223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340469B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voltagetouse405, averagecurrent365');</w:t>
      </w:r>
    </w:p>
    <w:p w14:paraId="2858E4E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voltagetouse436, averagecurrent436',current_standard_error_436,current_standard_error_436,voltage_unc_436,voltage_unc_436);</w:t>
      </w:r>
    </w:p>
    <w:p w14:paraId="7553489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1713AEC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voltagetouse405, averagecurrent436');</w:t>
      </w:r>
    </w:p>
    <w:p w14:paraId="6925DD4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voltagetouse546, averagecurrent546',current_standard_error_546,current_standard_error_546,voltage_unc_546,voltage_unc_546);</w:t>
      </w:r>
    </w:p>
    <w:p w14:paraId="6CA7528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6A15B51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voltagetouse405, averagecurrent546');</w:t>
      </w:r>
    </w:p>
    <w:p w14:paraId="5DD05E0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voltagetouse577, averagecurrent577',current_standard_error_577,current_standard_error_577,voltage_unc_577,voltage_unc_577);</w:t>
      </w:r>
    </w:p>
    <w:p w14:paraId="1DB3773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08F0BEC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voltagetouse405, averagecurrent577');</w:t>
      </w:r>
    </w:p>
    <w:p w14:paraId="16D3138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3AA045CF"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"Current vs. Voltage Forward Bias (All Filters)"</w:t>
      </w:r>
      <w:r>
        <w:rPr>
          <w:rFonts w:ascii="Courier New" w:eastAsiaTheme="minorHAnsi" w:hAnsi="Courier New" w:cs="Courier New"/>
          <w:sz w:val="20"/>
          <w:szCs w:val="20"/>
        </w:rPr>
        <w:t>)</w:t>
      </w:r>
    </w:p>
    <w:p w14:paraId="31A2D90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14:paraId="4F6D0902"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14:paraId="24FF6A4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759D8D8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384C069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%Plot a figure with both data sets on one graph for reverse bias</w:t>
      </w:r>
    </w:p>
    <w:p w14:paraId="57A549F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14:paraId="7B1429CD"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voltagetouse_reverse_405, averagecurrent_reverse_405,current_reverse_standard_error_405,current_reverse_standard_error_405,voltage_unc_reverse_405,voltage_unc_reverse_405)</w:t>
      </w:r>
    </w:p>
    <w:p w14:paraId="4F9494D5"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121E96DC"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voltagetouse_reverse_405, averagecurrent_reverse_405);</w:t>
      </w:r>
    </w:p>
    <w:p w14:paraId="3A8E237B"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voltagetouse_reverse_365, averagecurrent_reverse_365,current_reverse_standard_error_365,current_reverse_standard_error_365,voltage_unc_reverse_365,voltage_unc_reverse_365)</w:t>
      </w:r>
    </w:p>
    <w:p w14:paraId="79F3E9F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voltagetouse_reverse_365, averagecurrent_reverse_365);</w:t>
      </w:r>
    </w:p>
    <w:p w14:paraId="1D62AE9A"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voltagetouse_reverse_436, averagecurrent_reverse_436,current_reverse_standard_error_436,current_reverse_standard_error_436,voltage_unc_reverse_436,voltage_unc_reverse_436)</w:t>
      </w:r>
    </w:p>
    <w:p w14:paraId="6DD0FAB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voltagetouse_reverse_436, averagecurrent_reverse_436);</w:t>
      </w:r>
    </w:p>
    <w:p w14:paraId="052F6E91"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voltagetouse_reverse_546, averagecurrent_reverse_546,current_reverse_standard_error_546,current_reverse_standard_error_546,voltage_unc_reverse_546,voltage_unc_reverse_546)</w:t>
      </w:r>
    </w:p>
    <w:p w14:paraId="07B15EC3"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voltagetouse_reverse_546, averagecurrent_reverse_546);</w:t>
      </w:r>
    </w:p>
    <w:p w14:paraId="3A8D0727"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voltagetouse_reverse_577, averagecurrent_reverse_577,current_reverse_standard_error_577,current_reverse_standard_error_577,voltage_unc_reverse_577,voltage_unc_reverse_577)</w:t>
      </w:r>
    </w:p>
    <w:p w14:paraId="4F58325E"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voltagetouse_reverse_577, averagecurrent_reverse_577);</w:t>
      </w:r>
    </w:p>
    <w:p w14:paraId="059119C4"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"Current vs. Voltage Reverse Bias (All Filters)"</w:t>
      </w:r>
      <w:r>
        <w:rPr>
          <w:rFonts w:ascii="Courier New" w:eastAsiaTheme="minorHAnsi" w:hAnsi="Courier New" w:cs="Courier New"/>
          <w:sz w:val="20"/>
          <w:szCs w:val="20"/>
        </w:rPr>
        <w:t>)</w:t>
      </w:r>
    </w:p>
    <w:p w14:paraId="2A9630F9"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14:paraId="5EE17FD8"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lastRenderedPageBreak/>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14:paraId="0BF274F0" w14:textId="77777777"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14:paraId="6F7CCB24" w14:textId="77777777" w:rsidR="0091528A" w:rsidRDefault="0091528A">
      <w:pPr>
        <w:rPr>
          <w:rFonts w:ascii="Cambria" w:hAnsi="Cambria"/>
          <w:sz w:val="24"/>
          <w:szCs w:val="24"/>
          <w:u w:val="single"/>
        </w:rPr>
      </w:pPr>
    </w:p>
    <w:p w14:paraId="218A0783" w14:textId="77777777" w:rsidR="00FD181E" w:rsidRDefault="00FD181E">
      <w:pPr>
        <w:rPr>
          <w:rFonts w:ascii="Cambria" w:hAnsi="Cambria"/>
          <w:sz w:val="24"/>
          <w:szCs w:val="24"/>
          <w:u w:val="single"/>
        </w:rPr>
      </w:pPr>
    </w:p>
    <w:p w14:paraId="474EE190" w14:textId="77777777" w:rsidR="00FD181E" w:rsidRDefault="00FD181E">
      <w:pPr>
        <w:rPr>
          <w:rFonts w:ascii="Cambria" w:hAnsi="Cambria"/>
          <w:sz w:val="24"/>
          <w:szCs w:val="24"/>
          <w:u w:val="single"/>
        </w:rPr>
      </w:pPr>
    </w:p>
    <w:p w14:paraId="38303B43" w14:textId="77777777" w:rsidR="00FD181E" w:rsidRDefault="00FD181E">
      <w:pPr>
        <w:rPr>
          <w:rFonts w:ascii="Cambria" w:hAnsi="Cambria"/>
          <w:sz w:val="24"/>
          <w:szCs w:val="24"/>
          <w:u w:val="single"/>
        </w:rPr>
      </w:pPr>
    </w:p>
    <w:p w14:paraId="2D5E4D09" w14:textId="77777777" w:rsidR="00FD181E" w:rsidRDefault="00FD181E">
      <w:pPr>
        <w:rPr>
          <w:rFonts w:ascii="Cambria" w:hAnsi="Cambria"/>
          <w:sz w:val="24"/>
          <w:szCs w:val="24"/>
          <w:u w:val="single"/>
        </w:rPr>
      </w:pPr>
      <w:r>
        <w:rPr>
          <w:rFonts w:ascii="Cambria" w:hAnsi="Cambria"/>
          <w:sz w:val="24"/>
          <w:szCs w:val="24"/>
          <w:u w:val="single"/>
        </w:rPr>
        <w:t>TODO:</w:t>
      </w:r>
    </w:p>
    <w:p w14:paraId="15BE27FE" w14:textId="77777777" w:rsidR="00FD181E" w:rsidRDefault="00FD181E" w:rsidP="00FD181E">
      <w:pPr>
        <w:pStyle w:val="ListParagraph"/>
        <w:numPr>
          <w:ilvl w:val="0"/>
          <w:numId w:val="1"/>
        </w:numPr>
        <w:rPr>
          <w:rFonts w:ascii="Cambria" w:hAnsi="Cambria"/>
          <w:sz w:val="24"/>
          <w:szCs w:val="24"/>
        </w:rPr>
      </w:pPr>
      <w:r>
        <w:rPr>
          <w:rFonts w:ascii="Cambria" w:hAnsi="Cambria"/>
          <w:sz w:val="24"/>
          <w:szCs w:val="24"/>
        </w:rPr>
        <w:t>References</w:t>
      </w:r>
    </w:p>
    <w:p w14:paraId="3B10E6F5" w14:textId="77777777" w:rsidR="00FD181E" w:rsidRDefault="00FD181E" w:rsidP="00FD181E">
      <w:pPr>
        <w:pStyle w:val="ListParagraph"/>
        <w:numPr>
          <w:ilvl w:val="0"/>
          <w:numId w:val="1"/>
        </w:numPr>
        <w:rPr>
          <w:rFonts w:ascii="Cambria" w:hAnsi="Cambria"/>
          <w:sz w:val="24"/>
          <w:szCs w:val="24"/>
        </w:rPr>
      </w:pPr>
      <w:r>
        <w:rPr>
          <w:rFonts w:ascii="Cambria" w:hAnsi="Cambria"/>
          <w:sz w:val="24"/>
          <w:szCs w:val="24"/>
        </w:rPr>
        <w:t>Spell/grammar check</w:t>
      </w:r>
    </w:p>
    <w:p w14:paraId="12791AE0" w14:textId="77777777" w:rsidR="00FD181E" w:rsidRDefault="00FD181E" w:rsidP="00FD181E">
      <w:pPr>
        <w:pStyle w:val="ListParagraph"/>
        <w:numPr>
          <w:ilvl w:val="0"/>
          <w:numId w:val="1"/>
        </w:numPr>
        <w:rPr>
          <w:rFonts w:ascii="Cambria" w:hAnsi="Cambria"/>
          <w:sz w:val="24"/>
          <w:szCs w:val="24"/>
        </w:rPr>
      </w:pPr>
      <w:r>
        <w:rPr>
          <w:rFonts w:ascii="Cambria" w:hAnsi="Cambria"/>
          <w:sz w:val="24"/>
          <w:szCs w:val="24"/>
        </w:rPr>
        <w:t>Cross reference other lab handouts for relevant information</w:t>
      </w:r>
    </w:p>
    <w:p w14:paraId="4B08BCFF" w14:textId="77777777" w:rsidR="00FD181E" w:rsidRDefault="00FD181E" w:rsidP="00FD181E">
      <w:pPr>
        <w:pStyle w:val="ListParagraph"/>
        <w:numPr>
          <w:ilvl w:val="0"/>
          <w:numId w:val="1"/>
        </w:numPr>
        <w:rPr>
          <w:rFonts w:ascii="Cambria" w:hAnsi="Cambria"/>
          <w:sz w:val="24"/>
          <w:szCs w:val="24"/>
        </w:rPr>
      </w:pPr>
      <w:r>
        <w:rPr>
          <w:rFonts w:ascii="Cambria" w:hAnsi="Cambria"/>
          <w:sz w:val="24"/>
          <w:szCs w:val="24"/>
        </w:rPr>
        <w:t>More background / historical info?</w:t>
      </w:r>
    </w:p>
    <w:p w14:paraId="29475044" w14:textId="77777777" w:rsidR="00FD181E" w:rsidRDefault="00FD181E" w:rsidP="00FD181E">
      <w:pPr>
        <w:pStyle w:val="ListParagraph"/>
        <w:numPr>
          <w:ilvl w:val="0"/>
          <w:numId w:val="1"/>
        </w:numPr>
        <w:rPr>
          <w:rFonts w:ascii="Cambria" w:hAnsi="Cambria"/>
          <w:sz w:val="24"/>
          <w:szCs w:val="24"/>
        </w:rPr>
      </w:pPr>
      <w:r>
        <w:rPr>
          <w:rFonts w:ascii="Cambria" w:hAnsi="Cambria"/>
          <w:sz w:val="24"/>
          <w:szCs w:val="24"/>
        </w:rPr>
        <w:t xml:space="preserve">Readability of figures. </w:t>
      </w:r>
    </w:p>
    <w:p w14:paraId="2FDEFB13" w14:textId="77777777" w:rsidR="00FD181E" w:rsidRPr="00FD181E" w:rsidRDefault="00FD181E" w:rsidP="00FD181E">
      <w:pPr>
        <w:pStyle w:val="ListParagraph"/>
        <w:numPr>
          <w:ilvl w:val="0"/>
          <w:numId w:val="1"/>
        </w:numPr>
        <w:rPr>
          <w:rFonts w:ascii="Cambria" w:hAnsi="Cambria"/>
          <w:sz w:val="24"/>
          <w:szCs w:val="24"/>
        </w:rPr>
      </w:pPr>
      <w:r>
        <w:rPr>
          <w:rFonts w:ascii="Cambria" w:hAnsi="Cambria"/>
          <w:sz w:val="24"/>
          <w:szCs w:val="24"/>
        </w:rPr>
        <w:t>Flickering of the lamp</w:t>
      </w:r>
    </w:p>
    <w:sectPr w:rsidR="00FD181E" w:rsidRPr="00FD181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rin Flater" w:date="2019-12-17T08:13:00Z" w:initials="EF">
    <w:p w14:paraId="76AFD0BC" w14:textId="77777777" w:rsidR="00740DE9" w:rsidRDefault="00740DE9">
      <w:pPr>
        <w:pStyle w:val="CommentText"/>
      </w:pPr>
      <w:r>
        <w:rPr>
          <w:rStyle w:val="CommentReference"/>
        </w:rPr>
        <w:annotationRef/>
      </w:r>
      <w:r>
        <w:t>Max Planck did not determine that all energy is quantized. Be more specific with this statement.</w:t>
      </w:r>
    </w:p>
  </w:comment>
  <w:comment w:id="2" w:author="Erin Flater" w:date="2019-12-17T08:14:00Z" w:initials="EF">
    <w:p w14:paraId="51E7AD70" w14:textId="77777777" w:rsidR="00740DE9" w:rsidRDefault="00740DE9">
      <w:pPr>
        <w:pStyle w:val="CommentText"/>
      </w:pPr>
      <w:r>
        <w:rPr>
          <w:rStyle w:val="CommentReference"/>
        </w:rPr>
        <w:annotationRef/>
      </w:r>
      <w:r>
        <w:t>Good.</w:t>
      </w:r>
    </w:p>
  </w:comment>
  <w:comment w:id="3" w:author="Erin Flater" w:date="2019-12-17T08:14:00Z" w:initials="EF">
    <w:p w14:paraId="3FF58651" w14:textId="77777777" w:rsidR="00740DE9" w:rsidRDefault="00740DE9">
      <w:pPr>
        <w:pStyle w:val="CommentText"/>
      </w:pPr>
      <w:r>
        <w:rPr>
          <w:rStyle w:val="CommentReference"/>
        </w:rPr>
        <w:annotationRef/>
      </w:r>
      <w:r>
        <w:t>What time is that? Be more specific.</w:t>
      </w:r>
    </w:p>
  </w:comment>
  <w:comment w:id="6" w:author="Erin Flater" w:date="2019-12-17T08:18:00Z" w:initials="EF">
    <w:p w14:paraId="492EA917" w14:textId="77777777" w:rsidR="00740DE9" w:rsidRDefault="00740DE9">
      <w:pPr>
        <w:pStyle w:val="CommentText"/>
      </w:pPr>
      <w:r>
        <w:rPr>
          <w:rStyle w:val="CommentReference"/>
        </w:rPr>
        <w:annotationRef/>
      </w:r>
      <w:r>
        <w:t>Use present tense because this phenomenon still occurs.</w:t>
      </w:r>
    </w:p>
  </w:comment>
  <w:comment w:id="12" w:author="Erin Flater" w:date="2019-12-17T08:18:00Z" w:initials="EF">
    <w:p w14:paraId="1E19C521" w14:textId="77777777" w:rsidR="00740DE9" w:rsidRDefault="00740DE9">
      <w:pPr>
        <w:pStyle w:val="CommentText"/>
      </w:pPr>
      <w:r>
        <w:rPr>
          <w:rStyle w:val="CommentReference"/>
        </w:rPr>
        <w:annotationRef/>
      </w:r>
      <w:r>
        <w:t>Keep changing tense after this point. I won’t mark all instances.</w:t>
      </w:r>
    </w:p>
  </w:comment>
  <w:comment w:id="19" w:author="Erin Flater" w:date="2019-12-17T08:19:00Z" w:initials="EF">
    <w:p w14:paraId="5DAC3A6F" w14:textId="77777777" w:rsidR="00740DE9" w:rsidRDefault="00740DE9">
      <w:pPr>
        <w:pStyle w:val="CommentText"/>
      </w:pPr>
      <w:r>
        <w:rPr>
          <w:rStyle w:val="CommentReference"/>
        </w:rPr>
        <w:annotationRef/>
      </w:r>
      <w:r>
        <w:t>Avoid using “This” by itself. This what? Or rephrase.</w:t>
      </w:r>
    </w:p>
  </w:comment>
  <w:comment w:id="24" w:author="Erin Flater" w:date="2019-12-17T08:19:00Z" w:initials="EF">
    <w:p w14:paraId="334A9E0D" w14:textId="77777777" w:rsidR="00740DE9" w:rsidRDefault="00740DE9">
      <w:pPr>
        <w:pStyle w:val="CommentText"/>
      </w:pPr>
      <w:r>
        <w:rPr>
          <w:rStyle w:val="CommentReference"/>
        </w:rPr>
        <w:annotationRef/>
      </w:r>
      <w:r>
        <w:t>Einstein did not discover things, in that he was not doing experiments.</w:t>
      </w:r>
    </w:p>
  </w:comment>
  <w:comment w:id="25" w:author="Erin Flater" w:date="2019-12-17T08:20:00Z" w:initials="EF">
    <w:p w14:paraId="509E1783" w14:textId="77777777" w:rsidR="00740DE9" w:rsidRDefault="00740DE9">
      <w:pPr>
        <w:pStyle w:val="CommentText"/>
      </w:pPr>
      <w:r>
        <w:rPr>
          <w:rStyle w:val="CommentReference"/>
        </w:rPr>
        <w:annotationRef/>
      </w:r>
      <w:r>
        <w:t>Find another way to say what you mean.</w:t>
      </w:r>
    </w:p>
  </w:comment>
  <w:comment w:id="28" w:author="Erin Flater" w:date="2019-12-17T08:20:00Z" w:initials="EF">
    <w:p w14:paraId="5BF8DEAB" w14:textId="77777777" w:rsidR="00740DE9" w:rsidRDefault="00740DE9">
      <w:pPr>
        <w:pStyle w:val="CommentText"/>
      </w:pPr>
      <w:r>
        <w:rPr>
          <w:rStyle w:val="CommentReference"/>
        </w:rPr>
        <w:annotationRef/>
      </w:r>
      <w:proofErr w:type="spellStart"/>
      <w:r>
        <w:t>E_p</w:t>
      </w:r>
      <w:proofErr w:type="spellEnd"/>
      <w:r>
        <w:t xml:space="preserve"> looks too much like potential energy.</w:t>
      </w:r>
    </w:p>
  </w:comment>
  <w:comment w:id="35" w:author="Erin Flater" w:date="2019-12-17T08:21:00Z" w:initials="EF">
    <w:p w14:paraId="75833D67" w14:textId="77777777" w:rsidR="00740DE9" w:rsidRDefault="00740DE9">
      <w:pPr>
        <w:pStyle w:val="CommentText"/>
      </w:pPr>
      <w:r>
        <w:rPr>
          <w:rStyle w:val="CommentReference"/>
        </w:rPr>
        <w:annotationRef/>
      </w:r>
      <w:r>
        <w:t>The electron itself need not necessarily be “hit”.</w:t>
      </w:r>
    </w:p>
  </w:comment>
  <w:comment w:id="51" w:author="Erin Flater" w:date="2019-12-17T08:22:00Z" w:initials="EF">
    <w:p w14:paraId="46D79F37" w14:textId="77777777" w:rsidR="00740DE9" w:rsidRDefault="00740DE9">
      <w:pPr>
        <w:pStyle w:val="CommentText"/>
      </w:pPr>
      <w:r>
        <w:rPr>
          <w:rStyle w:val="CommentReference"/>
        </w:rPr>
        <w:annotationRef/>
      </w:r>
      <w:r>
        <w:t xml:space="preserve">I wouldn’t write this equation this way. The key idea is that the kinetic energy is the energy given to the electron minus the energy needed to escape the material. So the equation should be </w:t>
      </w:r>
      <w:proofErr w:type="spellStart"/>
      <w:r>
        <w:t>E_k</w:t>
      </w:r>
      <w:proofErr w:type="spellEnd"/>
      <w:r>
        <w:t xml:space="preserve"> = hf – phi. The equation you have makes it seem like you are defining phi which is not really how phi comes about.</w:t>
      </w:r>
    </w:p>
  </w:comment>
  <w:comment w:id="87" w:author="Erin Flater" w:date="2019-12-17T08:25:00Z" w:initials="EF">
    <w:p w14:paraId="5903D220" w14:textId="77777777" w:rsidR="00740DE9" w:rsidRDefault="00740DE9">
      <w:pPr>
        <w:pStyle w:val="CommentText"/>
      </w:pPr>
      <w:r>
        <w:rPr>
          <w:rStyle w:val="CommentReference"/>
        </w:rPr>
        <w:annotationRef/>
      </w:r>
      <w:r>
        <w:t xml:space="preserve">Make a schematic to help show this idea you are trying to explain in words. </w:t>
      </w:r>
    </w:p>
  </w:comment>
  <w:comment w:id="89" w:author="Erin Flater" w:date="2019-12-17T08:27:00Z" w:initials="EF">
    <w:p w14:paraId="02A10AF7" w14:textId="77777777" w:rsidR="00740DE9" w:rsidRDefault="00740DE9">
      <w:pPr>
        <w:pStyle w:val="CommentText"/>
      </w:pPr>
      <w:r>
        <w:rPr>
          <w:rStyle w:val="CommentReference"/>
        </w:rPr>
        <w:annotationRef/>
      </w:r>
      <w:r>
        <w:t>This sentence is hard to read. Try to write your ideas more simply. Scientific writing does not have to be complex. Write more like how you would talk. Imagine you were explaining the apparatus in words to a first year physics student. What would you say to them? Write that.</w:t>
      </w:r>
    </w:p>
  </w:comment>
  <w:comment w:id="100" w:author="Erin Flater" w:date="2019-12-17T08:28:00Z" w:initials="EF">
    <w:p w14:paraId="772E6A70" w14:textId="77777777" w:rsidR="00740DE9" w:rsidRDefault="00740DE9">
      <w:pPr>
        <w:pStyle w:val="CommentText"/>
      </w:pPr>
      <w:r>
        <w:rPr>
          <w:rStyle w:val="CommentReference"/>
        </w:rPr>
        <w:annotationRef/>
      </w:r>
      <w:r>
        <w:t>Show with a schematic.</w:t>
      </w:r>
    </w:p>
  </w:comment>
  <w:comment w:id="102" w:author="Erin Flater" w:date="2019-12-17T08:29:00Z" w:initials="EF">
    <w:p w14:paraId="4AB63A2F" w14:textId="77777777" w:rsidR="00740DE9" w:rsidRDefault="00740DE9">
      <w:pPr>
        <w:pStyle w:val="CommentText"/>
      </w:pPr>
      <w:r>
        <w:rPr>
          <w:rStyle w:val="CommentReference"/>
        </w:rPr>
        <w:annotationRef/>
      </w:r>
      <w:r>
        <w:t>I would turn this sentence around to have it more like cause and effect. When electrons are ejected, they create a current. Rewrite your sentence to say it more like that.</w:t>
      </w:r>
    </w:p>
  </w:comment>
  <w:comment w:id="104" w:author="Erin Flater" w:date="2019-12-17T08:29:00Z" w:initials="EF">
    <w:p w14:paraId="4BE2F26B" w14:textId="77777777" w:rsidR="00740DE9" w:rsidRDefault="00740DE9">
      <w:pPr>
        <w:pStyle w:val="CommentText"/>
      </w:pPr>
      <w:r>
        <w:rPr>
          <w:rStyle w:val="CommentReference"/>
        </w:rPr>
        <w:annotationRef/>
      </w:r>
      <w:r>
        <w:t>This subject is too complex. Simplify what you are saying here. If you have a figure, then label the cathode and then describe that part of the apparatus. Use schematics to make it easier to describe what is going on in the setup.</w:t>
      </w:r>
    </w:p>
  </w:comment>
  <w:comment w:id="112" w:author="Erin Flater" w:date="2019-12-17T08:30:00Z" w:initials="EF">
    <w:p w14:paraId="5C7AC870" w14:textId="77777777" w:rsidR="00740DE9" w:rsidRDefault="00740DE9">
      <w:pPr>
        <w:pStyle w:val="CommentText"/>
      </w:pPr>
      <w:r>
        <w:rPr>
          <w:rStyle w:val="CommentReference"/>
        </w:rPr>
        <w:annotationRef/>
      </w:r>
      <w:r>
        <w:t>Make it clear how positive voltage Is defined. It is not obvious from your description.</w:t>
      </w:r>
    </w:p>
  </w:comment>
  <w:comment w:id="133" w:author="Erin Flater" w:date="2019-12-17T08:40:00Z" w:initials="EF">
    <w:p w14:paraId="21E83F8B" w14:textId="77777777" w:rsidR="00700BBB" w:rsidRDefault="00700BBB" w:rsidP="00700BBB">
      <w:pPr>
        <w:pStyle w:val="CommentText"/>
      </w:pPr>
      <w:r>
        <w:rPr>
          <w:rStyle w:val="CommentReference"/>
        </w:rPr>
        <w:annotationRef/>
      </w:r>
      <w:r>
        <w:t>Not a big deal, but try to put your figures right after the first reference to them in the text. For example, Figure 3 would be better after this paragraph than before.</w:t>
      </w:r>
    </w:p>
  </w:comment>
  <w:comment w:id="136" w:author="Erin Flater" w:date="2019-12-17T08:49:00Z" w:initials="EF">
    <w:p w14:paraId="003F9E5F" w14:textId="77777777" w:rsidR="00700BBB" w:rsidRDefault="00700BBB" w:rsidP="00700BBB">
      <w:pPr>
        <w:pStyle w:val="CommentText"/>
      </w:pPr>
      <w:r>
        <w:rPr>
          <w:rStyle w:val="CommentReference"/>
        </w:rPr>
        <w:annotationRef/>
      </w:r>
      <w:r>
        <w:t>And why do they do that?</w:t>
      </w:r>
    </w:p>
  </w:comment>
  <w:comment w:id="139" w:author="Erin Flater" w:date="2019-12-17T08:49:00Z" w:initials="EF">
    <w:p w14:paraId="10882E7B" w14:textId="77777777" w:rsidR="00700BBB" w:rsidRDefault="00700BBB" w:rsidP="00700BBB">
      <w:pPr>
        <w:pStyle w:val="CommentText"/>
      </w:pPr>
      <w:r>
        <w:rPr>
          <w:rStyle w:val="CommentReference"/>
        </w:rPr>
        <w:annotationRef/>
      </w:r>
      <w:r>
        <w:t>They do not. The reverse current changes with voltage.</w:t>
      </w:r>
    </w:p>
  </w:comment>
  <w:comment w:id="143" w:author="Erin Flater" w:date="2019-12-17T08:32:00Z" w:initials="EF">
    <w:p w14:paraId="6D685B28" w14:textId="77777777" w:rsidR="00740DE9" w:rsidRDefault="00740DE9">
      <w:pPr>
        <w:pStyle w:val="CommentText"/>
      </w:pPr>
      <w:r>
        <w:rPr>
          <w:rStyle w:val="CommentReference"/>
        </w:rPr>
        <w:annotationRef/>
      </w:r>
      <w:r>
        <w:t>Above you called this “negative bias”. Pick one term and stick with it.</w:t>
      </w:r>
    </w:p>
  </w:comment>
  <w:comment w:id="150" w:author="Erin Flater" w:date="2019-12-17T08:34:00Z" w:initials="EF">
    <w:p w14:paraId="577E1201" w14:textId="77777777" w:rsidR="00740DE9" w:rsidRDefault="00740DE9">
      <w:pPr>
        <w:pStyle w:val="CommentText"/>
      </w:pPr>
      <w:r>
        <w:rPr>
          <w:rStyle w:val="CommentReference"/>
        </w:rPr>
        <w:annotationRef/>
      </w:r>
      <w:r>
        <w:t>Avoid using the word “this” as a noun. “This” is ambiguous. Be more precise with your language.</w:t>
      </w:r>
    </w:p>
  </w:comment>
  <w:comment w:id="154" w:author="Erin Flater" w:date="2019-12-17T08:26:00Z" w:initials="EF">
    <w:p w14:paraId="1A858F9A" w14:textId="77777777" w:rsidR="00740DE9" w:rsidRDefault="00740DE9">
      <w:pPr>
        <w:pStyle w:val="CommentText"/>
      </w:pPr>
      <w:r>
        <w:rPr>
          <w:rStyle w:val="CommentReference"/>
        </w:rPr>
        <w:annotationRef/>
      </w:r>
      <w:r>
        <w:t>It’s better if you use words on your figure instead of numbered labels. Yes numbers can work but it is a lot more effort for the reader to understand your diagram with the numbers having to go down to the figure caption to understand what is here. Words on the figure make the parts immediately understandable.</w:t>
      </w:r>
    </w:p>
  </w:comment>
  <w:comment w:id="155" w:author="Erin Flater" w:date="2019-12-17T08:25:00Z" w:initials="EF">
    <w:p w14:paraId="10E2B541" w14:textId="77777777" w:rsidR="00740DE9" w:rsidRDefault="00740DE9">
      <w:pPr>
        <w:pStyle w:val="CommentText"/>
      </w:pPr>
      <w:r>
        <w:rPr>
          <w:rStyle w:val="CommentReference"/>
        </w:rPr>
        <w:annotationRef/>
      </w:r>
      <w:r>
        <w:t>Try to make your diagram a little more sophisticated than this. Try to show the essential features of the apparatus a little more clearly.</w:t>
      </w:r>
    </w:p>
  </w:comment>
  <w:comment w:id="159" w:author="Erin Flater" w:date="2019-12-17T08:34:00Z" w:initials="EF">
    <w:p w14:paraId="64503BD4" w14:textId="77777777" w:rsidR="00740DE9" w:rsidRDefault="00740DE9">
      <w:pPr>
        <w:pStyle w:val="CommentText"/>
      </w:pPr>
      <w:r>
        <w:rPr>
          <w:rStyle w:val="CommentReference"/>
        </w:rPr>
        <w:annotationRef/>
      </w:r>
      <w:r>
        <w:t>Try to describe the setup in more of a logical way. Light shines on the phototube -&gt; electrons are ejected -&gt; potential difference applied and current measured. A list of parts is not very easy for a reader to understand. When you connect them together in a logical sequence, then the ideas are easier to understand.</w:t>
      </w:r>
    </w:p>
  </w:comment>
  <w:comment w:id="162" w:author="Erin Flater" w:date="2019-12-17T08:36:00Z" w:initials="EF">
    <w:p w14:paraId="75141D36" w14:textId="77777777" w:rsidR="00740DE9" w:rsidRDefault="00740DE9">
      <w:pPr>
        <w:pStyle w:val="CommentText"/>
      </w:pPr>
      <w:r>
        <w:rPr>
          <w:rStyle w:val="CommentReference"/>
        </w:rPr>
        <w:annotationRef/>
      </w:r>
      <w:r>
        <w:t>And how did you make it dark? Don’t assume it is obvious to the reader.</w:t>
      </w:r>
    </w:p>
  </w:comment>
  <w:comment w:id="164" w:author="Erin Flater" w:date="2019-12-17T08:36:00Z" w:initials="EF">
    <w:p w14:paraId="1FB1A1B9" w14:textId="77777777" w:rsidR="00740DE9" w:rsidRDefault="00740DE9">
      <w:pPr>
        <w:pStyle w:val="CommentText"/>
      </w:pPr>
      <w:r>
        <w:rPr>
          <w:rStyle w:val="CommentReference"/>
        </w:rPr>
        <w:annotationRef/>
      </w:r>
      <w:r>
        <w:t>How might it “interfere”? Be a bit more specific.</w:t>
      </w:r>
    </w:p>
  </w:comment>
  <w:comment w:id="169" w:author="Erin Flater" w:date="2019-12-17T08:37:00Z" w:initials="EF">
    <w:p w14:paraId="7C95E87B" w14:textId="77777777" w:rsidR="00740DE9" w:rsidRDefault="00740DE9">
      <w:pPr>
        <w:pStyle w:val="CommentText"/>
      </w:pPr>
      <w:r>
        <w:rPr>
          <w:rStyle w:val="CommentReference"/>
        </w:rPr>
        <w:annotationRef/>
      </w:r>
      <w:r>
        <w:t>Say you are controlling for “external” sources implies that you mean other than the mercury lamp.</w:t>
      </w:r>
    </w:p>
  </w:comment>
  <w:comment w:id="172" w:author="Erin Flater" w:date="2019-12-17T08:38:00Z" w:initials="EF">
    <w:p w14:paraId="1E04B251" w14:textId="77777777" w:rsidR="00740DE9" w:rsidRDefault="00740DE9">
      <w:pPr>
        <w:pStyle w:val="CommentText"/>
      </w:pPr>
      <w:r>
        <w:rPr>
          <w:rStyle w:val="CommentReference"/>
        </w:rPr>
        <w:annotationRef/>
      </w:r>
      <w:r>
        <w:t>Would be nice if you labeled the filters in the disc in this figure.</w:t>
      </w:r>
    </w:p>
  </w:comment>
  <w:comment w:id="176" w:author="Erin Flater" w:date="2019-12-17T08:38:00Z" w:initials="EF">
    <w:p w14:paraId="35399C2D" w14:textId="77777777" w:rsidR="00740DE9" w:rsidRDefault="00740DE9">
      <w:pPr>
        <w:pStyle w:val="CommentText"/>
      </w:pPr>
      <w:r>
        <w:rPr>
          <w:rStyle w:val="CommentReference"/>
        </w:rPr>
        <w:annotationRef/>
      </w:r>
      <w:r>
        <w:t>There are no lenses in the disk. There are just filters in each of those windows.</w:t>
      </w:r>
    </w:p>
  </w:comment>
  <w:comment w:id="189" w:author="Erin Flater" w:date="2019-12-17T08:40:00Z" w:initials="EF">
    <w:p w14:paraId="7E294083" w14:textId="77777777" w:rsidR="00740DE9" w:rsidRDefault="00740DE9">
      <w:pPr>
        <w:pStyle w:val="CommentText"/>
      </w:pPr>
      <w:r>
        <w:rPr>
          <w:rStyle w:val="CommentReference"/>
        </w:rPr>
        <w:annotationRef/>
      </w:r>
      <w:r>
        <w:t>Not a big deal, but try to put your figures right after the first reference to them in the text. For example, Figure 3 would be better after this paragraph than before.</w:t>
      </w:r>
    </w:p>
  </w:comment>
  <w:comment w:id="194" w:author="Erin Flater" w:date="2019-12-17T08:41:00Z" w:initials="EF">
    <w:p w14:paraId="0F9CDD73" w14:textId="77777777" w:rsidR="00740DE9" w:rsidRDefault="00740DE9">
      <w:pPr>
        <w:pStyle w:val="CommentText"/>
      </w:pPr>
      <w:r>
        <w:rPr>
          <w:rStyle w:val="CommentReference"/>
        </w:rPr>
        <w:annotationRef/>
      </w:r>
      <w:r>
        <w:t>You already said this earlier. Try to condense down the ideas so you don’t repeat yourself. I’m not picky where ideas appear in the report, as long as they are there somewhere. So pick a location for this information and describe all this there.</w:t>
      </w:r>
    </w:p>
  </w:comment>
  <w:comment w:id="196" w:author="Erin Flater" w:date="2019-12-17T08:42:00Z" w:initials="EF">
    <w:p w14:paraId="0FE841FF" w14:textId="77777777" w:rsidR="00740DE9" w:rsidRDefault="00740DE9">
      <w:pPr>
        <w:pStyle w:val="CommentText"/>
      </w:pPr>
      <w:r>
        <w:rPr>
          <w:rStyle w:val="CommentReference"/>
        </w:rPr>
        <w:annotationRef/>
      </w:r>
      <w:r>
        <w:t xml:space="preserve">All this is repeated from before. </w:t>
      </w:r>
    </w:p>
  </w:comment>
  <w:comment w:id="198" w:author="Erin Flater" w:date="2019-12-17T08:42:00Z" w:initials="EF">
    <w:p w14:paraId="5C389679" w14:textId="77777777" w:rsidR="00740DE9" w:rsidRDefault="00740DE9">
      <w:pPr>
        <w:pStyle w:val="CommentText"/>
      </w:pPr>
      <w:r>
        <w:rPr>
          <w:rStyle w:val="CommentReference"/>
        </w:rPr>
        <w:annotationRef/>
      </w:r>
      <w:r>
        <w:t xml:space="preserve">Avoid using the word “correct”. Be more specific about what you mean. The world is more nuanced that being right and wrong. </w:t>
      </w:r>
    </w:p>
  </w:comment>
  <w:comment w:id="199" w:author="Erin Flater" w:date="2019-12-17T08:46:00Z" w:initials="EF">
    <w:p w14:paraId="01F17AB3" w14:textId="77777777" w:rsidR="00740DE9" w:rsidRDefault="00740DE9">
      <w:pPr>
        <w:pStyle w:val="CommentText"/>
      </w:pPr>
      <w:r>
        <w:rPr>
          <w:rStyle w:val="CommentReference"/>
        </w:rPr>
        <w:annotationRef/>
      </w:r>
      <w:r>
        <w:t>Try to simplify your writing. We sometimes thing that scientific writing has to be verbose and complicated, but it need not be that way. Write more simply and more like how you would talk. That way your ideas will get across more clearly.</w:t>
      </w:r>
    </w:p>
  </w:comment>
  <w:comment w:id="227" w:author="Erin Flater" w:date="2019-12-17T08:48:00Z" w:initials="EF">
    <w:p w14:paraId="27FCD73B" w14:textId="77777777" w:rsidR="00740DE9" w:rsidRDefault="00740DE9">
      <w:pPr>
        <w:pStyle w:val="CommentText"/>
      </w:pPr>
      <w:r>
        <w:rPr>
          <w:rStyle w:val="CommentReference"/>
        </w:rPr>
        <w:annotationRef/>
      </w:r>
      <w:r>
        <w:t>What are those physical limitations? Be more specific.</w:t>
      </w:r>
    </w:p>
  </w:comment>
  <w:comment w:id="231" w:author="Erin Flater" w:date="2019-12-17T08:49:00Z" w:initials="EF">
    <w:p w14:paraId="29D9C0BD" w14:textId="77777777" w:rsidR="00740DE9" w:rsidRDefault="00740DE9">
      <w:pPr>
        <w:pStyle w:val="CommentText"/>
      </w:pPr>
      <w:r>
        <w:rPr>
          <w:rStyle w:val="CommentReference"/>
        </w:rPr>
        <w:annotationRef/>
      </w:r>
      <w:r>
        <w:t>And why do they do that?</w:t>
      </w:r>
    </w:p>
  </w:comment>
  <w:comment w:id="233" w:author="Erin Flater" w:date="2019-12-17T08:49:00Z" w:initials="EF">
    <w:p w14:paraId="21C3D606" w14:textId="77777777" w:rsidR="00740DE9" w:rsidRDefault="00740DE9">
      <w:pPr>
        <w:pStyle w:val="CommentText"/>
      </w:pPr>
      <w:r>
        <w:rPr>
          <w:rStyle w:val="CommentReference"/>
        </w:rPr>
        <w:annotationRef/>
      </w:r>
      <w:r>
        <w:t>They do not. The reverse current changes with voltage.</w:t>
      </w:r>
    </w:p>
  </w:comment>
  <w:comment w:id="240" w:author="Erin Flater" w:date="2019-12-17T08:51:00Z" w:initials="EF">
    <w:p w14:paraId="70F662F8" w14:textId="77777777" w:rsidR="00740DE9" w:rsidRDefault="00740DE9">
      <w:pPr>
        <w:pStyle w:val="CommentText"/>
      </w:pPr>
      <w:r>
        <w:rPr>
          <w:rStyle w:val="CommentReference"/>
        </w:rPr>
        <w:annotationRef/>
      </w:r>
      <w:r>
        <w:t>Make the numerical labels on this graph bigger. They are hard to see as is.</w:t>
      </w:r>
    </w:p>
  </w:comment>
  <w:comment w:id="241" w:author="Erin Flater" w:date="2019-12-17T08:50:00Z" w:initials="EF">
    <w:p w14:paraId="373FA62D" w14:textId="77777777" w:rsidR="00740DE9" w:rsidRDefault="00740DE9">
      <w:pPr>
        <w:pStyle w:val="CommentText"/>
      </w:pPr>
      <w:r>
        <w:rPr>
          <w:rStyle w:val="CommentReference"/>
        </w:rPr>
        <w:annotationRef/>
      </w:r>
      <w:r>
        <w:t>It is easier for the reader if you put figures after your first mention them because when I was reading a long I am suddenly confronted with a graph, and you as the author has not told me what this graph is yet.</w:t>
      </w:r>
    </w:p>
  </w:comment>
  <w:comment w:id="264" w:author="Erin Flater" w:date="2019-12-17T08:53:00Z" w:initials="EF">
    <w:p w14:paraId="1FD6DD59" w14:textId="77777777" w:rsidR="00740DE9" w:rsidRDefault="00740DE9">
      <w:pPr>
        <w:pStyle w:val="CommentText"/>
      </w:pPr>
      <w:r>
        <w:rPr>
          <w:rStyle w:val="CommentReference"/>
        </w:rPr>
        <w:annotationRef/>
      </w:r>
      <w:r>
        <w:t>Unclear. Clarify what you mean.</w:t>
      </w:r>
    </w:p>
  </w:comment>
  <w:comment w:id="270" w:author="Erin Flater" w:date="2019-12-17T08:54:00Z" w:initials="EF">
    <w:p w14:paraId="10F6605F" w14:textId="77777777" w:rsidR="00740DE9" w:rsidRDefault="00740DE9">
      <w:pPr>
        <w:pStyle w:val="CommentText"/>
      </w:pPr>
      <w:r>
        <w:rPr>
          <w:rStyle w:val="CommentReference"/>
        </w:rPr>
        <w:annotationRef/>
      </w:r>
      <w:r>
        <w:t xml:space="preserve">And why do you want to know the saturation current? Tell the reader your reasons for wanting to find particular things to give them context. </w:t>
      </w:r>
    </w:p>
  </w:comment>
  <w:comment w:id="275" w:author="Erin Flater" w:date="2019-12-17T08:55:00Z" w:initials="EF">
    <w:p w14:paraId="56DBE976" w14:textId="77777777" w:rsidR="00740DE9" w:rsidRDefault="00740DE9">
      <w:pPr>
        <w:pStyle w:val="CommentText"/>
      </w:pPr>
      <w:r>
        <w:rPr>
          <w:rStyle w:val="CommentReference"/>
        </w:rPr>
        <w:annotationRef/>
      </w:r>
      <w:r>
        <w:t>Don’t use words that you wouldn’t really use in normal speech if you can help it.</w:t>
      </w:r>
    </w:p>
  </w:comment>
  <w:comment w:id="278" w:author="Erin Flater" w:date="2019-12-17T08:55:00Z" w:initials="EF">
    <w:p w14:paraId="4D98429C" w14:textId="77777777" w:rsidR="00740DE9" w:rsidRDefault="00740DE9">
      <w:pPr>
        <w:pStyle w:val="CommentText"/>
      </w:pPr>
      <w:r>
        <w:rPr>
          <w:rStyle w:val="CommentReference"/>
        </w:rPr>
        <w:annotationRef/>
      </w:r>
      <w:r>
        <w:t xml:space="preserve">They don’t look to be exponential to me. Really what you are doing  </w:t>
      </w:r>
    </w:p>
  </w:comment>
  <w:comment w:id="279" w:author="Erin Flater" w:date="2019-12-17T08:55:00Z" w:initials="EF">
    <w:p w14:paraId="65404658" w14:textId="77777777" w:rsidR="00740DE9" w:rsidRDefault="00740DE9">
      <w:pPr>
        <w:pStyle w:val="CommentText"/>
      </w:pPr>
      <w:r>
        <w:rPr>
          <w:rStyle w:val="CommentReference"/>
        </w:rPr>
        <w:annotationRef/>
      </w:r>
      <w:r>
        <w:t>That’s not really what you did. You used a curve fit too or made code that fit the data, and the curve happened to be an exponential.</w:t>
      </w:r>
    </w:p>
  </w:comment>
  <w:comment w:id="280" w:author="Erin Flater" w:date="2019-12-17T08:56:00Z" w:initials="EF">
    <w:p w14:paraId="6DD7787B" w14:textId="77777777" w:rsidR="00740DE9" w:rsidRDefault="00740DE9">
      <w:pPr>
        <w:pStyle w:val="CommentText"/>
      </w:pPr>
      <w:r>
        <w:rPr>
          <w:rStyle w:val="CommentReference"/>
        </w:rPr>
        <w:annotationRef/>
      </w:r>
      <w:r>
        <w:t>Show the equation for what you mean by “exponential functions”. There are many kinds of exponential functions so you need to be more specific.</w:t>
      </w:r>
    </w:p>
  </w:comment>
  <w:comment w:id="281" w:author="Erin Flater" w:date="2019-12-17T08:57:00Z" w:initials="EF">
    <w:p w14:paraId="7E35F0B4" w14:textId="77777777" w:rsidR="00740DE9" w:rsidRDefault="00740DE9">
      <w:pPr>
        <w:pStyle w:val="CommentText"/>
      </w:pPr>
      <w:r>
        <w:rPr>
          <w:rStyle w:val="CommentReference"/>
        </w:rPr>
        <w:annotationRef/>
      </w:r>
      <w:r>
        <w:t>How did you use those equations? Be more specific.</w:t>
      </w:r>
    </w:p>
  </w:comment>
  <w:comment w:id="283" w:author="Erin Flater" w:date="2019-12-17T08:57:00Z" w:initials="EF">
    <w:p w14:paraId="76602A7D" w14:textId="77777777" w:rsidR="00740DE9" w:rsidRDefault="00740DE9">
      <w:pPr>
        <w:pStyle w:val="CommentText"/>
      </w:pPr>
      <w:r>
        <w:rPr>
          <w:rStyle w:val="CommentReference"/>
        </w:rPr>
        <w:annotationRef/>
      </w:r>
      <w:r>
        <w:t>Sig digs don’t match. Remember the rules for reporting sig digs for values with uncertainty.</w:t>
      </w:r>
    </w:p>
  </w:comment>
  <w:comment w:id="282" w:author="Erin Flater" w:date="2019-12-17T08:58:00Z" w:initials="EF">
    <w:p w14:paraId="624AFC69" w14:textId="77777777" w:rsidR="00740DE9" w:rsidRDefault="00740DE9">
      <w:pPr>
        <w:pStyle w:val="CommentText"/>
      </w:pPr>
      <w:r>
        <w:rPr>
          <w:rStyle w:val="CommentReference"/>
        </w:rPr>
        <w:annotationRef/>
      </w:r>
      <w:r>
        <w:t>A graph would be better than a table. If you want the reader to see a trend, a graph would show a trend much more easily than a table.</w:t>
      </w:r>
    </w:p>
  </w:comment>
  <w:comment w:id="284" w:author="Erin Flater" w:date="2019-12-17T08:58:00Z" w:initials="EF">
    <w:p w14:paraId="71C243D9" w14:textId="77777777" w:rsidR="00740DE9" w:rsidRDefault="00740DE9">
      <w:pPr>
        <w:pStyle w:val="CommentText"/>
      </w:pPr>
      <w:r>
        <w:rPr>
          <w:rStyle w:val="CommentReference"/>
        </w:rPr>
        <w:annotationRef/>
      </w:r>
      <w:r>
        <w:t>The first thing in a figure or table caption is a phrase, instead of complete sentence.</w:t>
      </w:r>
    </w:p>
  </w:comment>
  <w:comment w:id="289" w:author="Erin Flater" w:date="2019-12-17T08:59:00Z" w:initials="EF">
    <w:p w14:paraId="44B1D7C3" w14:textId="77777777" w:rsidR="00740DE9" w:rsidRDefault="00740DE9">
      <w:pPr>
        <w:pStyle w:val="CommentText"/>
      </w:pPr>
      <w:r>
        <w:rPr>
          <w:rStyle w:val="CommentReference"/>
        </w:rPr>
        <w:annotationRef/>
      </w:r>
      <w:r>
        <w:t>Try using a graph to show the pattern much more quickly and easily.</w:t>
      </w:r>
    </w:p>
  </w:comment>
  <w:comment w:id="290" w:author="Erin Flater" w:date="2019-12-17T08:59:00Z" w:initials="EF">
    <w:p w14:paraId="75AF3E76" w14:textId="77777777" w:rsidR="00740DE9" w:rsidRDefault="00740DE9">
      <w:pPr>
        <w:pStyle w:val="CommentText"/>
      </w:pPr>
      <w:r>
        <w:rPr>
          <w:rStyle w:val="CommentReference"/>
        </w:rPr>
        <w:annotationRef/>
      </w:r>
      <w:r>
        <w:t>You can’t conclude that from the saturation currents, since the saturation currents depend both on the light energy and the light intensity.</w:t>
      </w:r>
    </w:p>
  </w:comment>
  <w:comment w:id="291" w:author="Erin Flater" w:date="2019-12-17T09:00:00Z" w:initials="EF">
    <w:p w14:paraId="5EFC20EA" w14:textId="77777777" w:rsidR="00740DE9" w:rsidRDefault="00740DE9">
      <w:pPr>
        <w:pStyle w:val="CommentText"/>
      </w:pPr>
      <w:r>
        <w:rPr>
          <w:rStyle w:val="CommentReference"/>
        </w:rPr>
        <w:annotationRef/>
      </w:r>
      <w:r>
        <w:t>You did not control the intensity of the light from the mercury lamp though. So you can’t really say you controlled for intensity.</w:t>
      </w:r>
    </w:p>
  </w:comment>
  <w:comment w:id="292" w:author="Erin Flater" w:date="2019-12-17T09:01:00Z" w:initials="EF">
    <w:p w14:paraId="09878827" w14:textId="77777777" w:rsidR="00740DE9" w:rsidRDefault="00740DE9">
      <w:pPr>
        <w:pStyle w:val="CommentText"/>
      </w:pPr>
      <w:r>
        <w:rPr>
          <w:rStyle w:val="CommentReference"/>
        </w:rPr>
        <w:annotationRef/>
      </w:r>
      <w:r>
        <w:t>This is not correct. The trend in saturation current is not just due to light energy.</w:t>
      </w:r>
    </w:p>
  </w:comment>
  <w:comment w:id="295" w:author="Erin Flater" w:date="2019-12-17T09:02:00Z" w:initials="EF">
    <w:p w14:paraId="2F7EFD29" w14:textId="77777777" w:rsidR="00740DE9" w:rsidRDefault="00740DE9">
      <w:pPr>
        <w:pStyle w:val="CommentText"/>
      </w:pPr>
      <w:r>
        <w:rPr>
          <w:rStyle w:val="CommentReference"/>
        </w:rPr>
        <w:annotationRef/>
      </w:r>
      <w:r>
        <w:t>You cannot determine light energy from your saturation currents. Make it clear how you are making this deduction. If it is from the saturation currents, that is not correct.</w:t>
      </w:r>
    </w:p>
  </w:comment>
  <w:comment w:id="298" w:author="Erin Flater" w:date="2019-12-17T09:03:00Z" w:initials="EF">
    <w:p w14:paraId="35C2E231" w14:textId="77777777" w:rsidR="00740DE9" w:rsidRDefault="00740DE9">
      <w:pPr>
        <w:pStyle w:val="CommentText"/>
      </w:pPr>
      <w:r>
        <w:rPr>
          <w:rStyle w:val="CommentReference"/>
        </w:rPr>
        <w:annotationRef/>
      </w:r>
      <w:r>
        <w:t>Again, explain why you are doing this. Give context to the reader so they can understand why you are doing what you are doing.</w:t>
      </w:r>
    </w:p>
  </w:comment>
  <w:comment w:id="301" w:author="Erin Flater" w:date="2019-12-17T09:03:00Z" w:initials="EF">
    <w:p w14:paraId="106C328B" w14:textId="77777777" w:rsidR="00740DE9" w:rsidRDefault="00740DE9">
      <w:pPr>
        <w:pStyle w:val="CommentText"/>
      </w:pPr>
      <w:r>
        <w:rPr>
          <w:rStyle w:val="CommentReference"/>
        </w:rPr>
        <w:annotationRef/>
      </w:r>
      <w:r>
        <w:t>I’m not sure what you mean by that. Clarify.</w:t>
      </w:r>
    </w:p>
  </w:comment>
  <w:comment w:id="313" w:author="Erin Flater" w:date="2019-12-17T09:05:00Z" w:initials="EF">
    <w:p w14:paraId="21DBAF94" w14:textId="77777777" w:rsidR="00740DE9" w:rsidRDefault="00740DE9">
      <w:pPr>
        <w:pStyle w:val="CommentText"/>
      </w:pPr>
      <w:r>
        <w:rPr>
          <w:rStyle w:val="CommentReference"/>
        </w:rPr>
        <w:annotationRef/>
      </w:r>
      <w:r>
        <w:t>Uncertainty in this value?</w:t>
      </w:r>
    </w:p>
  </w:comment>
  <w:comment w:id="316" w:author="Erin Flater" w:date="2019-12-17T09:05:00Z" w:initials="EF">
    <w:p w14:paraId="03EB7345" w14:textId="77777777" w:rsidR="00740DE9" w:rsidRDefault="00740DE9">
      <w:pPr>
        <w:pStyle w:val="CommentText"/>
      </w:pPr>
      <w:r>
        <w:rPr>
          <w:rStyle w:val="CommentReference"/>
        </w:rPr>
        <w:annotationRef/>
      </w:r>
      <w:r>
        <w:t>Give the methods names to make it clearer which one you are referring to at any given point.</w:t>
      </w:r>
    </w:p>
  </w:comment>
  <w:comment w:id="322" w:author="Erin Flater" w:date="2019-12-17T09:06:00Z" w:initials="EF">
    <w:p w14:paraId="7AB1E1E0" w14:textId="77777777" w:rsidR="00740DE9" w:rsidRDefault="00740DE9">
      <w:pPr>
        <w:pStyle w:val="CommentText"/>
      </w:pPr>
      <w:r>
        <w:rPr>
          <w:rStyle w:val="CommentReference"/>
        </w:rPr>
        <w:annotationRef/>
      </w:r>
      <w:r>
        <w:t>Uncertainty?</w:t>
      </w:r>
    </w:p>
  </w:comment>
  <w:comment w:id="323" w:author="Erin Flater" w:date="2019-12-17T09:06:00Z" w:initials="EF">
    <w:p w14:paraId="153336FA" w14:textId="77777777" w:rsidR="00740DE9" w:rsidRDefault="00740DE9">
      <w:pPr>
        <w:pStyle w:val="CommentText"/>
      </w:pPr>
      <w:r>
        <w:rPr>
          <w:rStyle w:val="CommentReference"/>
        </w:rPr>
        <w:annotationRef/>
      </w:r>
      <w:r>
        <w:t>Your stopping potential is 0.5 V not -0.5 V because the stopping potential is the positive quantity by definition.</w:t>
      </w:r>
    </w:p>
  </w:comment>
  <w:comment w:id="328" w:author="Erin Flater" w:date="2019-12-17T09:06:00Z" w:initials="EF">
    <w:p w14:paraId="68D0DE2C" w14:textId="77777777" w:rsidR="00740DE9" w:rsidRDefault="00740DE9">
      <w:pPr>
        <w:pStyle w:val="CommentText"/>
      </w:pPr>
      <w:r>
        <w:rPr>
          <w:rStyle w:val="CommentReference"/>
        </w:rPr>
        <w:annotationRef/>
      </w:r>
      <w:r>
        <w:t>Avoid paragraphs of one sentence.</w:t>
      </w:r>
    </w:p>
  </w:comment>
  <w:comment w:id="329" w:author="Erin Flater" w:date="2019-12-17T09:07:00Z" w:initials="EF">
    <w:p w14:paraId="2FE83785" w14:textId="77777777" w:rsidR="00740DE9" w:rsidRDefault="00740DE9">
      <w:pPr>
        <w:pStyle w:val="CommentText"/>
      </w:pPr>
      <w:r>
        <w:rPr>
          <w:rStyle w:val="CommentReference"/>
        </w:rPr>
        <w:annotationRef/>
      </w:r>
      <w:r>
        <w:t>Figures don’t plot; you plot.</w:t>
      </w:r>
    </w:p>
  </w:comment>
  <w:comment w:id="341" w:author="Erin Flater" w:date="2019-12-17T09:07:00Z" w:initials="EF">
    <w:p w14:paraId="7AA6B49E" w14:textId="77777777" w:rsidR="00740DE9" w:rsidRDefault="00740DE9">
      <w:pPr>
        <w:pStyle w:val="CommentText"/>
      </w:pPr>
      <w:r>
        <w:rPr>
          <w:rStyle w:val="CommentReference"/>
        </w:rPr>
        <w:annotationRef/>
      </w:r>
      <w:r>
        <w:t>Unclear what you mean.</w:t>
      </w:r>
    </w:p>
  </w:comment>
  <w:comment w:id="349" w:author="Erin Flater" w:date="2019-12-17T09:09:00Z" w:initials="EF">
    <w:p w14:paraId="686C004A" w14:textId="77777777" w:rsidR="00740DE9" w:rsidRDefault="00740DE9">
      <w:pPr>
        <w:pStyle w:val="CommentText"/>
      </w:pPr>
      <w:r>
        <w:rPr>
          <w:rStyle w:val="CommentReference"/>
        </w:rPr>
        <w:annotationRef/>
      </w:r>
      <w:r>
        <w:t>The expected value should not have uncertainty. Your measured value should.</w:t>
      </w:r>
    </w:p>
  </w:comment>
  <w:comment w:id="351" w:author="Erin Flater" w:date="2019-12-17T09:10:00Z" w:initials="EF">
    <w:p w14:paraId="1254107F" w14:textId="77777777" w:rsidR="00740DE9" w:rsidRDefault="00740DE9">
      <w:pPr>
        <w:pStyle w:val="CommentText"/>
      </w:pPr>
      <w:r>
        <w:rPr>
          <w:rStyle w:val="CommentReference"/>
        </w:rPr>
        <w:annotationRef/>
      </w:r>
      <w:r>
        <w:t>Uncertainty?</w:t>
      </w:r>
    </w:p>
  </w:comment>
  <w:comment w:id="352" w:author="Erin Flater" w:date="2019-12-17T09:10:00Z" w:initials="EF">
    <w:p w14:paraId="3E09840C" w14:textId="77777777" w:rsidR="00740DE9" w:rsidRDefault="00740DE9">
      <w:pPr>
        <w:pStyle w:val="CommentText"/>
      </w:pPr>
      <w:r>
        <w:rPr>
          <w:rStyle w:val="CommentReference"/>
        </w:rPr>
        <w:annotationRef/>
      </w:r>
      <w:r>
        <w:t>Cite the source where you got the work function for Rubidium. How do you know this is the smallest possible work function?</w:t>
      </w:r>
    </w:p>
  </w:comment>
  <w:comment w:id="353" w:author="Erin Flater" w:date="2019-12-17T09:10:00Z" w:initials="EF">
    <w:p w14:paraId="0E1B84C6" w14:textId="77777777" w:rsidR="00740DE9" w:rsidRDefault="00740DE9">
      <w:pPr>
        <w:pStyle w:val="CommentText"/>
      </w:pPr>
      <w:r>
        <w:rPr>
          <w:rStyle w:val="CommentReference"/>
        </w:rPr>
        <w:annotationRef/>
      </w:r>
      <w:r>
        <w:t>You need to explain more fully why you got the results that you did. “More analysis” is not the solution. Come up with specific ways you could improve the results.</w:t>
      </w:r>
    </w:p>
  </w:comment>
  <w:comment w:id="358" w:author="Erin Flater" w:date="2019-12-17T09:12:00Z" w:initials="EF">
    <w:p w14:paraId="50C14D30" w14:textId="77777777" w:rsidR="00740DE9" w:rsidRDefault="00740DE9">
      <w:pPr>
        <w:pStyle w:val="CommentText"/>
      </w:pPr>
      <w:r>
        <w:rPr>
          <w:rStyle w:val="CommentReference"/>
        </w:rPr>
        <w:annotationRef/>
      </w:r>
      <w:r>
        <w:t>Unclear.</w:t>
      </w:r>
    </w:p>
  </w:comment>
  <w:comment w:id="360" w:author="Erin Flater" w:date="2019-12-17T09:13:00Z" w:initials="EF">
    <w:p w14:paraId="22BAF930" w14:textId="77777777" w:rsidR="00740DE9" w:rsidRDefault="00740DE9">
      <w:pPr>
        <w:pStyle w:val="CommentText"/>
      </w:pPr>
      <w:r>
        <w:rPr>
          <w:rStyle w:val="CommentReference"/>
        </w:rPr>
        <w:annotationRef/>
      </w:r>
      <w:r>
        <w:t>Report your values of h/e and phi here in the summary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AFD0BC" w15:done="1"/>
  <w15:commentEx w15:paraId="51E7AD70" w15:done="1"/>
  <w15:commentEx w15:paraId="3FF58651" w15:done="1"/>
  <w15:commentEx w15:paraId="492EA917" w15:done="1"/>
  <w15:commentEx w15:paraId="1E19C521" w15:done="1"/>
  <w15:commentEx w15:paraId="5DAC3A6F" w15:done="1"/>
  <w15:commentEx w15:paraId="334A9E0D" w15:done="1"/>
  <w15:commentEx w15:paraId="509E1783" w15:done="1"/>
  <w15:commentEx w15:paraId="5BF8DEAB" w15:done="1"/>
  <w15:commentEx w15:paraId="75833D67" w15:done="1"/>
  <w15:commentEx w15:paraId="46D79F37" w15:done="1"/>
  <w15:commentEx w15:paraId="5903D220" w15:done="1"/>
  <w15:commentEx w15:paraId="02A10AF7" w15:done="1"/>
  <w15:commentEx w15:paraId="772E6A70" w15:done="1"/>
  <w15:commentEx w15:paraId="4AB63A2F" w15:done="1"/>
  <w15:commentEx w15:paraId="4BE2F26B" w15:done="1"/>
  <w15:commentEx w15:paraId="5C7AC870" w15:done="1"/>
  <w15:commentEx w15:paraId="21E83F8B" w15:done="1"/>
  <w15:commentEx w15:paraId="003F9E5F" w15:done="1"/>
  <w15:commentEx w15:paraId="10882E7B" w15:done="1"/>
  <w15:commentEx w15:paraId="6D685B28" w15:done="1"/>
  <w15:commentEx w15:paraId="577E1201" w15:done="1"/>
  <w15:commentEx w15:paraId="1A858F9A" w15:done="1"/>
  <w15:commentEx w15:paraId="10E2B541" w15:done="1"/>
  <w15:commentEx w15:paraId="64503BD4" w15:done="1"/>
  <w15:commentEx w15:paraId="75141D36" w15:done="1"/>
  <w15:commentEx w15:paraId="1FB1A1B9" w15:done="1"/>
  <w15:commentEx w15:paraId="7C95E87B" w15:done="1"/>
  <w15:commentEx w15:paraId="1E04B251" w15:done="1"/>
  <w15:commentEx w15:paraId="35399C2D" w15:done="1"/>
  <w15:commentEx w15:paraId="7E294083" w15:done="1"/>
  <w15:commentEx w15:paraId="0F9CDD73" w15:done="0"/>
  <w15:commentEx w15:paraId="0FE841FF" w15:done="0"/>
  <w15:commentEx w15:paraId="5C389679" w15:done="0"/>
  <w15:commentEx w15:paraId="01F17AB3" w15:done="0"/>
  <w15:commentEx w15:paraId="27FCD73B" w15:done="0"/>
  <w15:commentEx w15:paraId="29D9C0BD" w15:done="0"/>
  <w15:commentEx w15:paraId="21C3D606" w15:done="0"/>
  <w15:commentEx w15:paraId="70F662F8" w15:done="1"/>
  <w15:commentEx w15:paraId="373FA62D" w15:done="1"/>
  <w15:commentEx w15:paraId="1FD6DD59" w15:done="1"/>
  <w15:commentEx w15:paraId="10F6605F" w15:done="0"/>
  <w15:commentEx w15:paraId="56DBE976" w15:done="0"/>
  <w15:commentEx w15:paraId="4D98429C" w15:done="0"/>
  <w15:commentEx w15:paraId="65404658" w15:done="0"/>
  <w15:commentEx w15:paraId="6DD7787B" w15:done="0"/>
  <w15:commentEx w15:paraId="7E35F0B4" w15:done="0"/>
  <w15:commentEx w15:paraId="76602A7D" w15:done="0"/>
  <w15:commentEx w15:paraId="624AFC69" w15:done="0"/>
  <w15:commentEx w15:paraId="71C243D9" w15:done="1"/>
  <w15:commentEx w15:paraId="44B1D7C3" w15:done="0"/>
  <w15:commentEx w15:paraId="75AF3E76" w15:done="0"/>
  <w15:commentEx w15:paraId="5EFC20EA" w15:done="0"/>
  <w15:commentEx w15:paraId="09878827" w15:done="0"/>
  <w15:commentEx w15:paraId="2F7EFD29" w15:done="0"/>
  <w15:commentEx w15:paraId="35C2E231" w15:done="0"/>
  <w15:commentEx w15:paraId="106C328B" w15:done="0"/>
  <w15:commentEx w15:paraId="21DBAF94" w15:done="0"/>
  <w15:commentEx w15:paraId="03EB7345" w15:done="0"/>
  <w15:commentEx w15:paraId="7AB1E1E0" w15:done="0"/>
  <w15:commentEx w15:paraId="153336FA" w15:done="0"/>
  <w15:commentEx w15:paraId="68D0DE2C" w15:done="0"/>
  <w15:commentEx w15:paraId="2FE83785" w15:done="0"/>
  <w15:commentEx w15:paraId="7AA6B49E" w15:done="0"/>
  <w15:commentEx w15:paraId="686C004A" w15:done="0"/>
  <w15:commentEx w15:paraId="1254107F" w15:done="0"/>
  <w15:commentEx w15:paraId="3E09840C" w15:done="0"/>
  <w15:commentEx w15:paraId="0E1B84C6" w15:done="0"/>
  <w15:commentEx w15:paraId="50C14D30" w15:done="0"/>
  <w15:commentEx w15:paraId="22BAF9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AFD0BC" w16cid:durableId="21A37552"/>
  <w16cid:commentId w16cid:paraId="51E7AD70" w16cid:durableId="21A37553"/>
  <w16cid:commentId w16cid:paraId="3FF58651" w16cid:durableId="21A37554"/>
  <w16cid:commentId w16cid:paraId="492EA917" w16cid:durableId="21A37555"/>
  <w16cid:commentId w16cid:paraId="1E19C521" w16cid:durableId="21A37556"/>
  <w16cid:commentId w16cid:paraId="5DAC3A6F" w16cid:durableId="21A37557"/>
  <w16cid:commentId w16cid:paraId="334A9E0D" w16cid:durableId="21A37558"/>
  <w16cid:commentId w16cid:paraId="509E1783" w16cid:durableId="21A37559"/>
  <w16cid:commentId w16cid:paraId="5BF8DEAB" w16cid:durableId="21A3755A"/>
  <w16cid:commentId w16cid:paraId="75833D67" w16cid:durableId="21A3755B"/>
  <w16cid:commentId w16cid:paraId="46D79F37" w16cid:durableId="21A3755C"/>
  <w16cid:commentId w16cid:paraId="5903D220" w16cid:durableId="21A3755D"/>
  <w16cid:commentId w16cid:paraId="02A10AF7" w16cid:durableId="21A3755E"/>
  <w16cid:commentId w16cid:paraId="772E6A70" w16cid:durableId="21A3755F"/>
  <w16cid:commentId w16cid:paraId="4AB63A2F" w16cid:durableId="21A37560"/>
  <w16cid:commentId w16cid:paraId="4BE2F26B" w16cid:durableId="21A37561"/>
  <w16cid:commentId w16cid:paraId="5C7AC870" w16cid:durableId="21A37562"/>
  <w16cid:commentId w16cid:paraId="10882E7B" w16cid:durableId="21A37A6C"/>
  <w16cid:commentId w16cid:paraId="6D685B28" w16cid:durableId="21A37563"/>
  <w16cid:commentId w16cid:paraId="577E1201" w16cid:durableId="21A37564"/>
  <w16cid:commentId w16cid:paraId="1A858F9A" w16cid:durableId="21A37565"/>
  <w16cid:commentId w16cid:paraId="10E2B541" w16cid:durableId="21A37566"/>
  <w16cid:commentId w16cid:paraId="64503BD4" w16cid:durableId="21A37567"/>
  <w16cid:commentId w16cid:paraId="75141D36" w16cid:durableId="21A37568"/>
  <w16cid:commentId w16cid:paraId="1FB1A1B9" w16cid:durableId="21A37569"/>
  <w16cid:commentId w16cid:paraId="7C95E87B" w16cid:durableId="21A3756A"/>
  <w16cid:commentId w16cid:paraId="1E04B251" w16cid:durableId="21A3756B"/>
  <w16cid:commentId w16cid:paraId="35399C2D" w16cid:durableId="21A3756C"/>
  <w16cid:commentId w16cid:paraId="7E294083" w16cid:durableId="21A3756D"/>
  <w16cid:commentId w16cid:paraId="0F9CDD73" w16cid:durableId="21A3756E"/>
  <w16cid:commentId w16cid:paraId="0FE841FF" w16cid:durableId="21A3756F"/>
  <w16cid:commentId w16cid:paraId="5C389679" w16cid:durableId="21A37570"/>
  <w16cid:commentId w16cid:paraId="01F17AB3" w16cid:durableId="21A37571"/>
  <w16cid:commentId w16cid:paraId="27FCD73B" w16cid:durableId="21A37572"/>
  <w16cid:commentId w16cid:paraId="29D9C0BD" w16cid:durableId="21A37573"/>
  <w16cid:commentId w16cid:paraId="21C3D606" w16cid:durableId="21A37574"/>
  <w16cid:commentId w16cid:paraId="70F662F8" w16cid:durableId="21A37575"/>
  <w16cid:commentId w16cid:paraId="373FA62D" w16cid:durableId="21A37576"/>
  <w16cid:commentId w16cid:paraId="1FD6DD59" w16cid:durableId="21A37577"/>
  <w16cid:commentId w16cid:paraId="10F6605F" w16cid:durableId="21A37578"/>
  <w16cid:commentId w16cid:paraId="56DBE976" w16cid:durableId="21A37579"/>
  <w16cid:commentId w16cid:paraId="4D98429C" w16cid:durableId="21A3757A"/>
  <w16cid:commentId w16cid:paraId="65404658" w16cid:durableId="21A3757B"/>
  <w16cid:commentId w16cid:paraId="6DD7787B" w16cid:durableId="21A3757C"/>
  <w16cid:commentId w16cid:paraId="7E35F0B4" w16cid:durableId="21A3757D"/>
  <w16cid:commentId w16cid:paraId="76602A7D" w16cid:durableId="21A3757E"/>
  <w16cid:commentId w16cid:paraId="624AFC69" w16cid:durableId="21A3757F"/>
  <w16cid:commentId w16cid:paraId="71C243D9" w16cid:durableId="21A37580"/>
  <w16cid:commentId w16cid:paraId="44B1D7C3" w16cid:durableId="21A37581"/>
  <w16cid:commentId w16cid:paraId="75AF3E76" w16cid:durableId="21A37582"/>
  <w16cid:commentId w16cid:paraId="5EFC20EA" w16cid:durableId="21A37583"/>
  <w16cid:commentId w16cid:paraId="09878827" w16cid:durableId="21A37584"/>
  <w16cid:commentId w16cid:paraId="2F7EFD29" w16cid:durableId="21A37585"/>
  <w16cid:commentId w16cid:paraId="35C2E231" w16cid:durableId="21A37586"/>
  <w16cid:commentId w16cid:paraId="106C328B" w16cid:durableId="21A37587"/>
  <w16cid:commentId w16cid:paraId="21DBAF94" w16cid:durableId="21A37588"/>
  <w16cid:commentId w16cid:paraId="03EB7345" w16cid:durableId="21A37589"/>
  <w16cid:commentId w16cid:paraId="7AB1E1E0" w16cid:durableId="21A3758A"/>
  <w16cid:commentId w16cid:paraId="153336FA" w16cid:durableId="21A3758B"/>
  <w16cid:commentId w16cid:paraId="68D0DE2C" w16cid:durableId="21A3758C"/>
  <w16cid:commentId w16cid:paraId="2FE83785" w16cid:durableId="21A3758D"/>
  <w16cid:commentId w16cid:paraId="7AA6B49E" w16cid:durableId="21A3758E"/>
  <w16cid:commentId w16cid:paraId="686C004A" w16cid:durableId="21A3758F"/>
  <w16cid:commentId w16cid:paraId="1254107F" w16cid:durableId="21A37590"/>
  <w16cid:commentId w16cid:paraId="3E09840C" w16cid:durableId="21A37591"/>
  <w16cid:commentId w16cid:paraId="0E1B84C6" w16cid:durableId="21A37592"/>
  <w16cid:commentId w16cid:paraId="50C14D30" w16cid:durableId="21A37593"/>
  <w16cid:commentId w16cid:paraId="22BAF930" w16cid:durableId="21A375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251B5"/>
    <w:multiLevelType w:val="hybridMultilevel"/>
    <w:tmpl w:val="865A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Opdahl">
    <w15:presenceInfo w15:providerId="AD" w15:userId="S-1-5-21-2003737066-364326467-3474757894-12339"/>
  </w15:person>
  <w15:person w15:author="Erin Flater">
    <w15:presenceInfo w15:providerId="Windows Live" w15:userId="fcf6654bc6e44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253"/>
    <w:rsid w:val="00033363"/>
    <w:rsid w:val="000908CC"/>
    <w:rsid w:val="000B4250"/>
    <w:rsid w:val="000F7419"/>
    <w:rsid w:val="00102113"/>
    <w:rsid w:val="0011195E"/>
    <w:rsid w:val="0012700A"/>
    <w:rsid w:val="0016250E"/>
    <w:rsid w:val="00181D7E"/>
    <w:rsid w:val="00197CBD"/>
    <w:rsid w:val="001E5D7B"/>
    <w:rsid w:val="00222F99"/>
    <w:rsid w:val="002716FB"/>
    <w:rsid w:val="0028096F"/>
    <w:rsid w:val="00314AC1"/>
    <w:rsid w:val="003179D8"/>
    <w:rsid w:val="00336BFB"/>
    <w:rsid w:val="00394632"/>
    <w:rsid w:val="003A2598"/>
    <w:rsid w:val="003E231A"/>
    <w:rsid w:val="00410904"/>
    <w:rsid w:val="00426972"/>
    <w:rsid w:val="00437EE9"/>
    <w:rsid w:val="00461BA0"/>
    <w:rsid w:val="00461CEE"/>
    <w:rsid w:val="004756ED"/>
    <w:rsid w:val="004F6A87"/>
    <w:rsid w:val="00506750"/>
    <w:rsid w:val="00590AC8"/>
    <w:rsid w:val="00595A99"/>
    <w:rsid w:val="0061051F"/>
    <w:rsid w:val="006162A5"/>
    <w:rsid w:val="0066014D"/>
    <w:rsid w:val="00664107"/>
    <w:rsid w:val="0067112F"/>
    <w:rsid w:val="006776B7"/>
    <w:rsid w:val="0068044F"/>
    <w:rsid w:val="006D1939"/>
    <w:rsid w:val="00700BBB"/>
    <w:rsid w:val="00733621"/>
    <w:rsid w:val="00740DE9"/>
    <w:rsid w:val="007C7787"/>
    <w:rsid w:val="007C7FC9"/>
    <w:rsid w:val="007E3F67"/>
    <w:rsid w:val="007F19D8"/>
    <w:rsid w:val="00813023"/>
    <w:rsid w:val="0082400D"/>
    <w:rsid w:val="008A4B8B"/>
    <w:rsid w:val="008A5775"/>
    <w:rsid w:val="008D5BF4"/>
    <w:rsid w:val="008E3DAE"/>
    <w:rsid w:val="0091528A"/>
    <w:rsid w:val="00917B1C"/>
    <w:rsid w:val="0092696D"/>
    <w:rsid w:val="00962077"/>
    <w:rsid w:val="009928A0"/>
    <w:rsid w:val="00997881"/>
    <w:rsid w:val="009B2EA0"/>
    <w:rsid w:val="009B78CB"/>
    <w:rsid w:val="009C7C64"/>
    <w:rsid w:val="009F5344"/>
    <w:rsid w:val="00A06936"/>
    <w:rsid w:val="00A80B69"/>
    <w:rsid w:val="00A82D17"/>
    <w:rsid w:val="00AA4150"/>
    <w:rsid w:val="00AB1CB2"/>
    <w:rsid w:val="00AD63C3"/>
    <w:rsid w:val="00B264A7"/>
    <w:rsid w:val="00B34B80"/>
    <w:rsid w:val="00B61769"/>
    <w:rsid w:val="00B86AC2"/>
    <w:rsid w:val="00BA4B3D"/>
    <w:rsid w:val="00BB612E"/>
    <w:rsid w:val="00C17BCA"/>
    <w:rsid w:val="00C42B7B"/>
    <w:rsid w:val="00C52C76"/>
    <w:rsid w:val="00CB0EAE"/>
    <w:rsid w:val="00CB15DC"/>
    <w:rsid w:val="00CD7626"/>
    <w:rsid w:val="00D85444"/>
    <w:rsid w:val="00E35DFE"/>
    <w:rsid w:val="00E74CCE"/>
    <w:rsid w:val="00ED2A81"/>
    <w:rsid w:val="00F02DD5"/>
    <w:rsid w:val="00F14253"/>
    <w:rsid w:val="00F95278"/>
    <w:rsid w:val="00FD1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494D5"/>
  <w15:chartTrackingRefBased/>
  <w15:docId w15:val="{AED06E3F-AA00-4524-90F5-E08EE4697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4253"/>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7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22F99"/>
    <w:rPr>
      <w:color w:val="808080"/>
    </w:rPr>
  </w:style>
  <w:style w:type="paragraph" w:styleId="ListParagraph">
    <w:name w:val="List Paragraph"/>
    <w:basedOn w:val="Normal"/>
    <w:uiPriority w:val="34"/>
    <w:qFormat/>
    <w:rsid w:val="00FD181E"/>
    <w:pPr>
      <w:ind w:left="720"/>
      <w:contextualSpacing/>
    </w:pPr>
  </w:style>
  <w:style w:type="character" w:styleId="CommentReference">
    <w:name w:val="annotation reference"/>
    <w:basedOn w:val="DefaultParagraphFont"/>
    <w:uiPriority w:val="99"/>
    <w:semiHidden/>
    <w:unhideWhenUsed/>
    <w:rsid w:val="00C42B7B"/>
    <w:rPr>
      <w:sz w:val="16"/>
      <w:szCs w:val="16"/>
    </w:rPr>
  </w:style>
  <w:style w:type="paragraph" w:styleId="CommentText">
    <w:name w:val="annotation text"/>
    <w:basedOn w:val="Normal"/>
    <w:link w:val="CommentTextChar"/>
    <w:uiPriority w:val="99"/>
    <w:semiHidden/>
    <w:unhideWhenUsed/>
    <w:rsid w:val="00C42B7B"/>
    <w:pPr>
      <w:spacing w:line="240" w:lineRule="auto"/>
    </w:pPr>
    <w:rPr>
      <w:sz w:val="20"/>
      <w:szCs w:val="20"/>
    </w:rPr>
  </w:style>
  <w:style w:type="character" w:customStyle="1" w:styleId="CommentTextChar">
    <w:name w:val="Comment Text Char"/>
    <w:basedOn w:val="DefaultParagraphFont"/>
    <w:link w:val="CommentText"/>
    <w:uiPriority w:val="99"/>
    <w:semiHidden/>
    <w:rsid w:val="00C42B7B"/>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C42B7B"/>
    <w:rPr>
      <w:b/>
      <w:bCs/>
    </w:rPr>
  </w:style>
  <w:style w:type="character" w:customStyle="1" w:styleId="CommentSubjectChar">
    <w:name w:val="Comment Subject Char"/>
    <w:basedOn w:val="CommentTextChar"/>
    <w:link w:val="CommentSubject"/>
    <w:uiPriority w:val="99"/>
    <w:semiHidden/>
    <w:rsid w:val="00C42B7B"/>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C42B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B7B"/>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10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FBAE7-1586-4D34-BBBC-C5613CD1B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36</Pages>
  <Words>9791</Words>
  <Characters>55811</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Opdahl</dc:creator>
  <cp:keywords/>
  <dc:description/>
  <cp:lastModifiedBy>Daniel Opdahl</cp:lastModifiedBy>
  <cp:revision>8</cp:revision>
  <cp:lastPrinted>2019-12-17T22:11:00Z</cp:lastPrinted>
  <dcterms:created xsi:type="dcterms:W3CDTF">2019-12-14T20:52:00Z</dcterms:created>
  <dcterms:modified xsi:type="dcterms:W3CDTF">2019-12-17T22:25:00Z</dcterms:modified>
</cp:coreProperties>
</file>